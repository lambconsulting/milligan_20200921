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6D7E1" w14:textId="0D6C9663" w:rsidR="002C32F2" w:rsidRDefault="00DD1CB5" w:rsidP="002C32F2">
      <w:pPr>
        <w:pStyle w:val="paragraph"/>
        <w:spacing w:before="0" w:beforeAutospacing="0" w:after="0" w:afterAutospacing="0"/>
        <w:textAlignment w:val="baseline"/>
        <w:rPr>
          <w:rFonts w:ascii="Arial" w:hAnsi="Arial" w:cs="Times New Roman"/>
          <w:sz w:val="18"/>
          <w:szCs w:val="18"/>
        </w:rPr>
      </w:pPr>
      <w:proofErr w:type="gramStart"/>
      <w:r>
        <w:rPr>
          <w:rFonts w:ascii="Cambria" w:eastAsia="Cambria" w:hAnsi="Cambria" w:cstheme="majorHAnsi"/>
          <w:b/>
          <w:bCs/>
          <w:u w:val="single"/>
        </w:rPr>
        <w:t>h</w:t>
      </w:r>
      <w:proofErr w:type="gramEnd"/>
      <w:r w:rsidR="002C32F2">
        <w:rPr>
          <w:rFonts w:ascii="Cambria" w:eastAsia="Cambria" w:hAnsi="Cambria" w:cstheme="majorHAnsi"/>
          <w:b/>
          <w:bCs/>
          <w:u w:val="single"/>
        </w:rPr>
        <w:t>**</w:t>
      </w:r>
      <w:r w:rsidR="002C32F2" w:rsidRPr="002C32F2">
        <w:rPr>
          <w:rStyle w:val="normaltextrun"/>
          <w:rFonts w:ascii="Calibri" w:hAnsi="Calibri" w:cs="Times New Roman"/>
          <w:b/>
          <w:bCs/>
          <w:sz w:val="22"/>
          <w:szCs w:val="22"/>
          <w:u w:val="single"/>
          <w:lang w:val="en"/>
        </w:rPr>
        <w:t xml:space="preserve"> </w:t>
      </w:r>
      <w:r w:rsidR="002C32F2">
        <w:rPr>
          <w:rStyle w:val="normaltextrun"/>
          <w:rFonts w:ascii="Calibri" w:hAnsi="Calibri" w:cs="Times New Roman"/>
          <w:b/>
          <w:bCs/>
          <w:sz w:val="22"/>
          <w:szCs w:val="22"/>
          <w:u w:val="single"/>
          <w:lang w:val="en"/>
        </w:rPr>
        <w:t>Objectives</w:t>
      </w:r>
      <w:r w:rsidR="002C32F2">
        <w:rPr>
          <w:rStyle w:val="eop"/>
          <w:rFonts w:ascii="Calibri" w:hAnsi="Calibri" w:cs="Times New Roman"/>
          <w:sz w:val="22"/>
          <w:szCs w:val="22"/>
        </w:rPr>
        <w:t> </w:t>
      </w:r>
    </w:p>
    <w:p w14:paraId="7184992B" w14:textId="77777777" w:rsidR="002C32F2" w:rsidRDefault="002C32F2" w:rsidP="002C32F2">
      <w:pPr>
        <w:pStyle w:val="paragraph"/>
        <w:spacing w:before="0" w:beforeAutospacing="0" w:after="0" w:afterAutospacing="0"/>
        <w:textAlignment w:val="baseline"/>
        <w:rPr>
          <w:rFonts w:ascii="Arial" w:hAnsi="Arial" w:cs="Times New Roman"/>
          <w:sz w:val="18"/>
          <w:szCs w:val="18"/>
        </w:rPr>
      </w:pPr>
      <w:r>
        <w:rPr>
          <w:rStyle w:val="normaltextrun"/>
          <w:rFonts w:ascii="Calibri" w:hAnsi="Calibri" w:cs="Times New Roman"/>
          <w:sz w:val="22"/>
          <w:szCs w:val="22"/>
          <w:lang w:val="en"/>
        </w:rPr>
        <w:t>The primary objective of this study is to evaluate the rate of mineralization and chronic infections in cats with a SUB device where tetra-EDTA was used routinely in SUB device flushing since the time of placement. This will be compared to a historical control group where sterile saline was used for routine SUB flushing, as previously published.</w:t>
      </w:r>
    </w:p>
    <w:p w14:paraId="06F4FCF0" w14:textId="77777777" w:rsidR="002C32F2" w:rsidRDefault="002C32F2" w:rsidP="002C32F2">
      <w:pPr>
        <w:pStyle w:val="paragraph"/>
        <w:spacing w:before="0" w:beforeAutospacing="0" w:after="0" w:afterAutospacing="0"/>
        <w:textAlignment w:val="baseline"/>
        <w:rPr>
          <w:rFonts w:ascii="Arial" w:hAnsi="Arial" w:cs="Times New Roman"/>
          <w:sz w:val="18"/>
          <w:szCs w:val="18"/>
        </w:rPr>
      </w:pPr>
      <w:r>
        <w:rPr>
          <w:rStyle w:val="normaltextrun"/>
          <w:rFonts w:ascii="Calibri" w:hAnsi="Calibri" w:cs="Times New Roman"/>
          <w:sz w:val="22"/>
          <w:szCs w:val="22"/>
          <w:lang w:val="en"/>
        </w:rPr>
        <w:t>Secondary objectives:</w:t>
      </w:r>
      <w:r>
        <w:rPr>
          <w:rStyle w:val="eop"/>
          <w:rFonts w:ascii="Calibri" w:hAnsi="Calibri" w:cs="Times New Roman"/>
          <w:sz w:val="22"/>
          <w:szCs w:val="22"/>
        </w:rPr>
        <w:t> </w:t>
      </w:r>
    </w:p>
    <w:p w14:paraId="7F982F77" w14:textId="77777777" w:rsidR="002C32F2" w:rsidRDefault="002C32F2" w:rsidP="002C32F2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Times New Roman"/>
          <w:sz w:val="22"/>
          <w:szCs w:val="22"/>
        </w:rPr>
      </w:pPr>
      <w:r>
        <w:rPr>
          <w:rStyle w:val="normaltextrun"/>
          <w:rFonts w:ascii="Calibri" w:hAnsi="Calibri" w:cs="Times New Roman"/>
          <w:sz w:val="22"/>
          <w:szCs w:val="22"/>
          <w:lang w:val="en"/>
        </w:rPr>
        <w:t>To determine if tetra-EDTA is effective in preventing mineralization of the SUB device.</w:t>
      </w:r>
      <w:r>
        <w:rPr>
          <w:rStyle w:val="eop"/>
          <w:rFonts w:ascii="Calibri" w:hAnsi="Calibri" w:cs="Times New Roman"/>
          <w:sz w:val="22"/>
          <w:szCs w:val="22"/>
        </w:rPr>
        <w:t> </w:t>
      </w:r>
    </w:p>
    <w:p w14:paraId="0C61F5D9" w14:textId="77777777" w:rsidR="002C32F2" w:rsidRDefault="002C32F2" w:rsidP="002C32F2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Times New Roman"/>
          <w:sz w:val="22"/>
          <w:szCs w:val="22"/>
        </w:rPr>
      </w:pPr>
      <w:r>
        <w:rPr>
          <w:rStyle w:val="normaltextrun"/>
          <w:rFonts w:ascii="Calibri" w:hAnsi="Calibri" w:cs="Times New Roman"/>
          <w:sz w:val="22"/>
          <w:szCs w:val="22"/>
          <w:lang w:val="en"/>
        </w:rPr>
        <w:t xml:space="preserve">To determine if tetra-EDTA is effective in preventing infection in cats with a SUB device </w:t>
      </w:r>
      <w:proofErr w:type="gramStart"/>
      <w:r>
        <w:rPr>
          <w:rStyle w:val="normaltextrun"/>
          <w:rFonts w:ascii="Calibri" w:hAnsi="Calibri" w:cs="Times New Roman"/>
          <w:sz w:val="22"/>
          <w:szCs w:val="22"/>
          <w:lang w:val="en"/>
        </w:rPr>
        <w:t>indwelling .</w:t>
      </w:r>
      <w:proofErr w:type="gramEnd"/>
      <w:r>
        <w:rPr>
          <w:rStyle w:val="normaltextrun"/>
          <w:rFonts w:ascii="Calibri" w:hAnsi="Calibri" w:cs="Times New Roman"/>
          <w:sz w:val="22"/>
          <w:szCs w:val="22"/>
          <w:lang w:val="en"/>
        </w:rPr>
        <w:t>  </w:t>
      </w:r>
      <w:r>
        <w:rPr>
          <w:rStyle w:val="eop"/>
          <w:rFonts w:ascii="Calibri" w:hAnsi="Calibri" w:cs="Times New Roman"/>
          <w:sz w:val="22"/>
          <w:szCs w:val="22"/>
        </w:rPr>
        <w:t> </w:t>
      </w:r>
    </w:p>
    <w:p w14:paraId="25214500" w14:textId="77777777" w:rsidR="002C32F2" w:rsidRDefault="002C32F2" w:rsidP="002C32F2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Times New Roman"/>
          <w:sz w:val="22"/>
          <w:szCs w:val="22"/>
        </w:rPr>
      </w:pPr>
      <w:r>
        <w:rPr>
          <w:rStyle w:val="normaltextrun"/>
          <w:rFonts w:ascii="Calibri" w:hAnsi="Calibri" w:cs="Times New Roman"/>
          <w:sz w:val="22"/>
          <w:szCs w:val="22"/>
          <w:lang w:val="en"/>
        </w:rPr>
        <w:t>To determine if tetra-EDTA alters time to device mineralization. </w:t>
      </w:r>
      <w:r>
        <w:rPr>
          <w:rStyle w:val="eop"/>
          <w:rFonts w:ascii="Calibri" w:hAnsi="Calibri" w:cs="Times New Roman"/>
          <w:sz w:val="22"/>
          <w:szCs w:val="22"/>
        </w:rPr>
        <w:t> </w:t>
      </w:r>
    </w:p>
    <w:p w14:paraId="0860C933" w14:textId="77777777" w:rsidR="002C32F2" w:rsidRDefault="002C32F2" w:rsidP="002C32F2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Times New Roman"/>
          <w:sz w:val="22"/>
          <w:szCs w:val="22"/>
        </w:rPr>
      </w:pPr>
      <w:r>
        <w:rPr>
          <w:rStyle w:val="normaltextrun"/>
          <w:rFonts w:ascii="Calibri" w:hAnsi="Calibri" w:cs="Times New Roman"/>
          <w:sz w:val="22"/>
          <w:szCs w:val="22"/>
          <w:lang w:val="en"/>
        </w:rPr>
        <w:t>To determine if use of tetra-EDTA alters renal parameters at various time points. </w:t>
      </w:r>
      <w:r>
        <w:rPr>
          <w:rStyle w:val="eop"/>
          <w:rFonts w:ascii="Calibri" w:hAnsi="Calibri" w:cs="Times New Roman"/>
          <w:sz w:val="22"/>
          <w:szCs w:val="22"/>
        </w:rPr>
        <w:t> </w:t>
      </w:r>
    </w:p>
    <w:p w14:paraId="041365D9" w14:textId="77777777" w:rsidR="002C32F2" w:rsidRDefault="002C32F2" w:rsidP="002C32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Times New Roman"/>
          <w:sz w:val="22"/>
          <w:szCs w:val="22"/>
        </w:rPr>
      </w:pPr>
      <w:r>
        <w:rPr>
          <w:rStyle w:val="normaltextrun"/>
          <w:rFonts w:ascii="Calibri" w:hAnsi="Calibri" w:cs="Times New Roman"/>
          <w:b/>
          <w:bCs/>
          <w:sz w:val="22"/>
          <w:szCs w:val="22"/>
          <w:lang w:val="en"/>
        </w:rPr>
        <w:t>The hypothesis to be tested</w:t>
      </w:r>
      <w:r>
        <w:rPr>
          <w:rStyle w:val="normaltextrun"/>
          <w:rFonts w:ascii="Calibri" w:hAnsi="Calibri" w:cs="Times New Roman"/>
          <w:sz w:val="22"/>
          <w:szCs w:val="22"/>
          <w:lang w:val="en"/>
        </w:rPr>
        <w:t> is that prophylactic use of tetra-EDTA decreases rate of mineralization and infection in cats with subcutaneous ureteral bypass devices compared to historical controls. </w:t>
      </w:r>
      <w:r>
        <w:rPr>
          <w:rStyle w:val="eop"/>
          <w:rFonts w:ascii="Calibri" w:hAnsi="Calibri" w:cs="Times New Roman"/>
          <w:sz w:val="22"/>
          <w:szCs w:val="22"/>
        </w:rPr>
        <w:t> </w:t>
      </w:r>
    </w:p>
    <w:p w14:paraId="29A9CFC6" w14:textId="77777777" w:rsidR="002C32F2" w:rsidRDefault="002C32F2" w:rsidP="00C7355F">
      <w:pPr>
        <w:rPr>
          <w:rFonts w:ascii="Cambria" w:eastAsia="Cambria" w:hAnsi="Cambria" w:cstheme="majorHAnsi"/>
          <w:b/>
          <w:bCs/>
          <w:u w:val="single"/>
        </w:rPr>
      </w:pPr>
    </w:p>
    <w:p w14:paraId="515FAE8D" w14:textId="20AD0BC9" w:rsidR="00C7355F" w:rsidRPr="008C71DF" w:rsidRDefault="00C7355F" w:rsidP="00C7355F">
      <w:pPr>
        <w:rPr>
          <w:rFonts w:ascii="Cambria" w:eastAsia="Cambria" w:hAnsi="Cambria" w:cstheme="majorHAnsi"/>
          <w:b/>
          <w:bCs/>
        </w:rPr>
      </w:pPr>
      <w:r w:rsidRPr="008C71DF">
        <w:rPr>
          <w:rFonts w:ascii="Cambria" w:eastAsia="Cambria" w:hAnsi="Cambria" w:cstheme="majorHAnsi"/>
          <w:b/>
          <w:bCs/>
          <w:u w:val="single"/>
        </w:rPr>
        <w:t>Tab 1 Pre-Op</w:t>
      </w:r>
      <w:r w:rsidRPr="008C71DF">
        <w:rPr>
          <w:rFonts w:ascii="Cambria" w:eastAsia="Cambria" w:hAnsi="Cambria" w:cstheme="majorHAnsi"/>
          <w:b/>
          <w:bCs/>
        </w:rPr>
        <w:t xml:space="preserve"> </w:t>
      </w:r>
    </w:p>
    <w:p w14:paraId="5EB84391" w14:textId="77777777" w:rsidR="00C7355F" w:rsidRPr="008C71DF" w:rsidRDefault="00C7355F" w:rsidP="00C7355F">
      <w:p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  <w:b/>
          <w:bCs/>
        </w:rPr>
        <w:t>Descriptive</w:t>
      </w:r>
      <w:r w:rsidRPr="008C71DF">
        <w:rPr>
          <w:rFonts w:ascii="Cambria" w:eastAsia="Cambria" w:hAnsi="Cambria" w:cstheme="majorHAnsi"/>
        </w:rPr>
        <w:t xml:space="preserve"> </w:t>
      </w:r>
    </w:p>
    <w:p w14:paraId="5E05048A" w14:textId="2FB9713C" w:rsidR="00C7355F" w:rsidRPr="008C71DF" w:rsidRDefault="00C7355F" w:rsidP="00C7355F">
      <w:pPr>
        <w:pStyle w:val="ListParagraph"/>
        <w:numPr>
          <w:ilvl w:val="0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Pre-op range/mean/median for creatinine, renal pelvic size (transverse), age overall and by group </w:t>
      </w:r>
    </w:p>
    <w:p w14:paraId="62443AC4" w14:textId="39CE92A1" w:rsidR="00323501" w:rsidRPr="00323501" w:rsidRDefault="00323501" w:rsidP="00323501">
      <w:pPr>
        <w:pStyle w:val="ListParagraph"/>
        <w:numPr>
          <w:ilvl w:val="1"/>
          <w:numId w:val="19"/>
        </w:numPr>
        <w:spacing w:line="256" w:lineRule="auto"/>
        <w:rPr>
          <w:ins w:id="0" w:author="Ken Lamb" w:date="2020-09-04T07:44:00Z"/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 xml:space="preserve">Variables: </w:t>
      </w:r>
      <w:r w:rsidR="00444E53" w:rsidRPr="00323501">
        <w:rPr>
          <w:rFonts w:ascii="Cambria" w:eastAsia="Cambria" w:hAnsi="Cambria" w:cstheme="majorHAnsi"/>
        </w:rPr>
        <w:t>Creatinine</w:t>
      </w:r>
      <w:ins w:id="1" w:author="Ken Lamb" w:date="2020-09-04T07:44:00Z">
        <w:r w:rsidRPr="00323501">
          <w:rPr>
            <w:rFonts w:ascii="Cambria" w:eastAsia="Cambria" w:hAnsi="Cambria" w:cstheme="majorHAnsi"/>
          </w:rPr>
          <w:t xml:space="preserve">, Age </w:t>
        </w:r>
      </w:ins>
      <w:r w:rsidRPr="00323501">
        <w:rPr>
          <w:rFonts w:ascii="Cambria" w:eastAsia="Cambria" w:hAnsi="Cambria" w:cstheme="majorHAnsi"/>
        </w:rPr>
        <w:t>, Renal pelvic size</w:t>
      </w:r>
      <w:r>
        <w:rPr>
          <w:rFonts w:ascii="Cambria" w:eastAsia="Cambria" w:hAnsi="Cambria" w:cstheme="majorHAnsi"/>
        </w:rPr>
        <w:t xml:space="preserve"> </w:t>
      </w:r>
      <w:proofErr w:type="spellStart"/>
      <w:r>
        <w:rPr>
          <w:rFonts w:ascii="Cambria" w:eastAsia="Cambria" w:hAnsi="Cambria" w:cstheme="majorHAnsi"/>
        </w:rPr>
        <w:t>ren_pel_sz</w:t>
      </w:r>
      <w:proofErr w:type="spellEnd"/>
    </w:p>
    <w:p w14:paraId="0FA41F8D" w14:textId="5500AE6A" w:rsidR="00FA2F9F" w:rsidRPr="008C71DF" w:rsidRDefault="00FA2F9F" w:rsidP="00323501">
      <w:pPr>
        <w:pStyle w:val="ListParagraph"/>
        <w:ind w:left="1440"/>
        <w:rPr>
          <w:rFonts w:ascii="Cambria" w:eastAsia="Cambria" w:hAnsi="Cambria" w:cstheme="majorHAnsi"/>
        </w:rPr>
      </w:pPr>
    </w:p>
    <w:p w14:paraId="6DABD9C2" w14:textId="545BFCBC" w:rsidR="0059361C" w:rsidRPr="008C71DF" w:rsidRDefault="00323501" w:rsidP="0059361C">
      <w:pPr>
        <w:pStyle w:val="ListParagraph"/>
        <w:numPr>
          <w:ilvl w:val="2"/>
          <w:numId w:val="1"/>
        </w:num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Groups</w:t>
      </w:r>
      <w:r w:rsidRPr="008C71DF">
        <w:rPr>
          <w:rFonts w:ascii="Cambria" w:eastAsia="Cambria" w:hAnsi="Cambria" w:cstheme="majorHAnsi"/>
        </w:rPr>
        <w:t xml:space="preserve"> </w:t>
      </w:r>
      <w:r>
        <w:rPr>
          <w:rFonts w:ascii="Cambria" w:eastAsia="Cambria" w:hAnsi="Cambria" w:cstheme="majorHAnsi"/>
        </w:rPr>
        <w:t xml:space="preserve">: </w:t>
      </w:r>
      <w:r w:rsidR="0059361C" w:rsidRPr="008C71DF">
        <w:rPr>
          <w:rFonts w:ascii="Cambria" w:eastAsia="Cambria" w:hAnsi="Cambria" w:cstheme="majorHAnsi"/>
        </w:rPr>
        <w:t>Overall</w:t>
      </w:r>
      <w:r>
        <w:rPr>
          <w:rFonts w:ascii="Cambria" w:eastAsia="Cambria" w:hAnsi="Cambria" w:cstheme="majorHAnsi"/>
        </w:rPr>
        <w:t xml:space="preserve">, EDTA, Saline, Mixed - </w:t>
      </w:r>
    </w:p>
    <w:p w14:paraId="74CDC7C2" w14:textId="1386ADE0" w:rsidR="0059361C" w:rsidRPr="008C71DF" w:rsidRDefault="0059361C" w:rsidP="0059361C">
      <w:pPr>
        <w:pStyle w:val="ListParagraph"/>
        <w:numPr>
          <w:ilvl w:val="3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Range: </w:t>
      </w:r>
    </w:p>
    <w:p w14:paraId="1575470E" w14:textId="4687D6F9" w:rsidR="0059361C" w:rsidRPr="008C71DF" w:rsidRDefault="0059361C" w:rsidP="0059361C">
      <w:pPr>
        <w:pStyle w:val="ListParagraph"/>
        <w:numPr>
          <w:ilvl w:val="3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Mean: </w:t>
      </w:r>
    </w:p>
    <w:p w14:paraId="08E88563" w14:textId="45FE8158" w:rsidR="0059361C" w:rsidRPr="008C71DF" w:rsidRDefault="0059361C" w:rsidP="00803437">
      <w:pPr>
        <w:pStyle w:val="ListParagraph"/>
        <w:numPr>
          <w:ilvl w:val="3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Median: </w:t>
      </w:r>
    </w:p>
    <w:p w14:paraId="018C0D6F" w14:textId="4BD16A72" w:rsidR="00C7355F" w:rsidRPr="008C71DF" w:rsidRDefault="00C7355F" w:rsidP="00C7355F">
      <w:pPr>
        <w:pStyle w:val="ListParagraph"/>
        <w:numPr>
          <w:ilvl w:val="0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% each etiology</w:t>
      </w:r>
      <w:r w:rsidR="00323501">
        <w:rPr>
          <w:rFonts w:ascii="Cambria" w:eastAsia="Cambria" w:hAnsi="Cambria" w:cstheme="majorHAnsi"/>
        </w:rPr>
        <w:t xml:space="preserve">, </w:t>
      </w:r>
      <w:commentRangeStart w:id="2"/>
      <w:r w:rsidR="00323501" w:rsidRPr="008C71DF">
        <w:rPr>
          <w:rFonts w:ascii="Cambria" w:eastAsia="Cambria" w:hAnsi="Cambria" w:cstheme="majorHAnsi"/>
        </w:rPr>
        <w:t xml:space="preserve">% hypercalcemia </w:t>
      </w:r>
      <w:commentRangeEnd w:id="2"/>
      <w:r w:rsidR="00323501">
        <w:rPr>
          <w:rStyle w:val="CommentReference"/>
        </w:rPr>
        <w:commentReference w:id="2"/>
      </w:r>
      <w:r w:rsidR="00323501">
        <w:rPr>
          <w:rFonts w:ascii="Cambria" w:eastAsia="Cambria" w:hAnsi="Cambria" w:cstheme="majorHAnsi"/>
        </w:rPr>
        <w:t xml:space="preserve"> (</w:t>
      </w:r>
      <w:proofErr w:type="spellStart"/>
      <w:r w:rsidR="00323501">
        <w:rPr>
          <w:rFonts w:ascii="Cambria" w:eastAsia="Cambria" w:hAnsi="Cambria" w:cstheme="majorHAnsi"/>
        </w:rPr>
        <w:t>pct_hypercalc</w:t>
      </w:r>
      <w:proofErr w:type="spellEnd"/>
      <w:r w:rsidR="00323501">
        <w:rPr>
          <w:rFonts w:ascii="Cambria" w:eastAsia="Cambria" w:hAnsi="Cambria" w:cstheme="majorHAnsi"/>
        </w:rPr>
        <w:t xml:space="preserve">), </w:t>
      </w:r>
      <w:proofErr w:type="spellStart"/>
      <w:r w:rsidR="00323501">
        <w:rPr>
          <w:rFonts w:ascii="Cambria" w:eastAsia="Cambria" w:hAnsi="Cambria" w:cstheme="majorHAnsi"/>
        </w:rPr>
        <w:t>pct_infect</w:t>
      </w:r>
      <w:proofErr w:type="spellEnd"/>
      <w:r w:rsidRPr="008C71DF">
        <w:rPr>
          <w:rFonts w:ascii="Cambria" w:eastAsia="Cambria" w:hAnsi="Cambria" w:cstheme="majorHAnsi"/>
        </w:rPr>
        <w:t xml:space="preserve"> for obstruction overall and by group </w:t>
      </w:r>
    </w:p>
    <w:p w14:paraId="6E660158" w14:textId="03E1F3B4" w:rsidR="0075733F" w:rsidRPr="008C71DF" w:rsidRDefault="0075733F" w:rsidP="0075733F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Overall</w:t>
      </w:r>
    </w:p>
    <w:p w14:paraId="624E4016" w14:textId="00970A66" w:rsidR="0075733F" w:rsidRPr="008C71DF" w:rsidRDefault="0075733F" w:rsidP="0075733F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EDTA</w:t>
      </w:r>
    </w:p>
    <w:p w14:paraId="3D768ECC" w14:textId="3DD94965" w:rsidR="0075733F" w:rsidRPr="008C71DF" w:rsidRDefault="0075733F" w:rsidP="0075733F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Saline</w:t>
      </w:r>
    </w:p>
    <w:p w14:paraId="53E18E0B" w14:textId="6D69453B" w:rsidR="0075733F" w:rsidRPr="008C71DF" w:rsidRDefault="0075733F" w:rsidP="0075733F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Mixed</w:t>
      </w:r>
    </w:p>
    <w:p w14:paraId="69DFE6D2" w14:textId="233629D2" w:rsidR="002C32F2" w:rsidRPr="008C71DF" w:rsidRDefault="002C32F2" w:rsidP="002C32F2">
      <w:pPr>
        <w:pStyle w:val="ListParagraph"/>
        <w:numPr>
          <w:ilvl w:val="0"/>
          <w:numId w:val="1"/>
        </w:numPr>
        <w:rPr>
          <w:ins w:id="3" w:author="Berent, Allyson" w:date="2020-09-02T16:44:00Z"/>
          <w:rFonts w:ascii="Cambria" w:eastAsia="Cambria" w:hAnsi="Cambria" w:cstheme="majorHAnsi"/>
        </w:rPr>
      </w:pPr>
      <w:ins w:id="4" w:author="Berent, Allyson" w:date="2020-09-02T16:44:00Z">
        <w:r w:rsidRPr="008C71DF">
          <w:rPr>
            <w:rFonts w:ascii="Cambria" w:eastAsia="Cambria" w:hAnsi="Cambria" w:cstheme="majorHAnsi"/>
          </w:rPr>
          <w:t>% infection (</w:t>
        </w:r>
        <w:commentRangeStart w:id="5"/>
        <w:proofErr w:type="spellStart"/>
        <w:r w:rsidRPr="008C71DF">
          <w:rPr>
            <w:rFonts w:ascii="Cambria" w:eastAsia="Cambria" w:hAnsi="Cambria" w:cstheme="majorHAnsi"/>
          </w:rPr>
          <w:t>PreSx_UTI</w:t>
        </w:r>
        <w:commentRangeEnd w:id="5"/>
        <w:proofErr w:type="spellEnd"/>
        <w:r>
          <w:rPr>
            <w:rStyle w:val="CommentReference"/>
          </w:rPr>
          <w:commentReference w:id="5"/>
        </w:r>
        <w:r w:rsidRPr="008C71DF">
          <w:rPr>
            <w:rFonts w:ascii="Cambria" w:eastAsia="Cambria" w:hAnsi="Cambria" w:cstheme="majorHAnsi"/>
          </w:rPr>
          <w:t xml:space="preserve">) overall and by group </w:t>
        </w:r>
      </w:ins>
    </w:p>
    <w:p w14:paraId="4DA6E5F9" w14:textId="77777777" w:rsidR="002C32F2" w:rsidRPr="008C71DF" w:rsidRDefault="002C32F2" w:rsidP="002C32F2">
      <w:pPr>
        <w:pStyle w:val="ListParagraph"/>
        <w:numPr>
          <w:ilvl w:val="1"/>
          <w:numId w:val="1"/>
        </w:numPr>
        <w:rPr>
          <w:ins w:id="6" w:author="Berent, Allyson" w:date="2020-09-02T16:44:00Z"/>
          <w:rFonts w:ascii="Cambria" w:eastAsia="Cambria" w:hAnsi="Cambria" w:cstheme="majorHAnsi"/>
        </w:rPr>
      </w:pPr>
      <w:ins w:id="7" w:author="Berent, Allyson" w:date="2020-09-02T16:44:00Z">
        <w:r w:rsidRPr="008C71DF">
          <w:rPr>
            <w:rFonts w:ascii="Cambria" w:eastAsia="Cambria" w:hAnsi="Cambria" w:cstheme="majorHAnsi"/>
          </w:rPr>
          <w:t>Overall</w:t>
        </w:r>
      </w:ins>
    </w:p>
    <w:p w14:paraId="16D15993" w14:textId="77777777" w:rsidR="002C32F2" w:rsidRPr="008C71DF" w:rsidRDefault="002C32F2" w:rsidP="002C32F2">
      <w:pPr>
        <w:pStyle w:val="ListParagraph"/>
        <w:numPr>
          <w:ilvl w:val="1"/>
          <w:numId w:val="1"/>
        </w:numPr>
        <w:rPr>
          <w:ins w:id="8" w:author="Berent, Allyson" w:date="2020-09-02T16:44:00Z"/>
          <w:rFonts w:ascii="Cambria" w:eastAsia="Cambria" w:hAnsi="Cambria" w:cstheme="majorHAnsi"/>
        </w:rPr>
      </w:pPr>
      <w:ins w:id="9" w:author="Berent, Allyson" w:date="2020-09-02T16:44:00Z">
        <w:r w:rsidRPr="008C71DF">
          <w:rPr>
            <w:rFonts w:ascii="Cambria" w:eastAsia="Cambria" w:hAnsi="Cambria" w:cstheme="majorHAnsi"/>
          </w:rPr>
          <w:t>EDTA</w:t>
        </w:r>
      </w:ins>
    </w:p>
    <w:p w14:paraId="78662741" w14:textId="77777777" w:rsidR="002C32F2" w:rsidRPr="008C71DF" w:rsidRDefault="002C32F2" w:rsidP="002C32F2">
      <w:pPr>
        <w:pStyle w:val="ListParagraph"/>
        <w:numPr>
          <w:ilvl w:val="1"/>
          <w:numId w:val="1"/>
        </w:numPr>
        <w:rPr>
          <w:ins w:id="10" w:author="Berent, Allyson" w:date="2020-09-02T16:44:00Z"/>
          <w:rFonts w:ascii="Cambria" w:eastAsia="Cambria" w:hAnsi="Cambria" w:cstheme="majorHAnsi"/>
        </w:rPr>
      </w:pPr>
      <w:ins w:id="11" w:author="Berent, Allyson" w:date="2020-09-02T16:44:00Z">
        <w:r w:rsidRPr="008C71DF">
          <w:rPr>
            <w:rFonts w:ascii="Cambria" w:eastAsia="Cambria" w:hAnsi="Cambria" w:cstheme="majorHAnsi"/>
          </w:rPr>
          <w:t>Saline</w:t>
        </w:r>
      </w:ins>
    </w:p>
    <w:p w14:paraId="1B6E19C9" w14:textId="349FF8C2" w:rsidR="002C32F2" w:rsidRPr="002C32F2" w:rsidRDefault="002C32F2" w:rsidP="002C32F2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  <w:rPrChange w:id="12" w:author="Berent, Allyson" w:date="2020-09-02T16:44:00Z">
            <w:rPr/>
          </w:rPrChange>
        </w:rPr>
      </w:pPr>
      <w:ins w:id="13" w:author="Berent, Allyson" w:date="2020-09-02T16:44:00Z">
        <w:r w:rsidRPr="008C71DF">
          <w:rPr>
            <w:rFonts w:ascii="Cambria" w:eastAsia="Cambria" w:hAnsi="Cambria" w:cstheme="majorHAnsi"/>
          </w:rPr>
          <w:t>Mixed</w:t>
        </w:r>
      </w:ins>
    </w:p>
    <w:p w14:paraId="1573BA40" w14:textId="36FB1D43" w:rsidR="00C7355F" w:rsidRPr="008C71DF" w:rsidRDefault="00C7355F" w:rsidP="00C7355F">
      <w:pPr>
        <w:pStyle w:val="ListParagraph"/>
        <w:numPr>
          <w:ilvl w:val="0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Breakdown of type of </w:t>
      </w:r>
      <w:proofErr w:type="spellStart"/>
      <w:r w:rsidR="007A3865" w:rsidRPr="008C71DF">
        <w:rPr>
          <w:rFonts w:ascii="Cambria" w:eastAsia="Cambria" w:hAnsi="Cambria" w:cstheme="majorHAnsi"/>
        </w:rPr>
        <w:t>Pre_TypeUTI</w:t>
      </w:r>
      <w:proofErr w:type="spellEnd"/>
    </w:p>
    <w:p w14:paraId="3F9A07FF" w14:textId="77777777" w:rsidR="00321263" w:rsidRPr="008C71DF" w:rsidRDefault="003657C7" w:rsidP="00321263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Overall</w:t>
      </w:r>
    </w:p>
    <w:p w14:paraId="19CC3042" w14:textId="2A2DF197" w:rsidR="003657C7" w:rsidRPr="008C71DF" w:rsidRDefault="003657C7" w:rsidP="00321263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EDTA</w:t>
      </w:r>
    </w:p>
    <w:p w14:paraId="496414DD" w14:textId="77777777" w:rsidR="003657C7" w:rsidRPr="008C71DF" w:rsidRDefault="003657C7" w:rsidP="003657C7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Saline</w:t>
      </w:r>
    </w:p>
    <w:p w14:paraId="1F8147AA" w14:textId="77777777" w:rsidR="003657C7" w:rsidRPr="008C71DF" w:rsidRDefault="003657C7" w:rsidP="003657C7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Mixed</w:t>
      </w:r>
    </w:p>
    <w:p w14:paraId="656116C6" w14:textId="191E5D6C" w:rsidR="00C7355F" w:rsidRPr="008C71DF" w:rsidRDefault="00C7355F" w:rsidP="00C7355F">
      <w:pPr>
        <w:pStyle w:val="ListParagraph"/>
        <w:numPr>
          <w:ilvl w:val="0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% </w:t>
      </w:r>
      <w:r w:rsidR="002358A4" w:rsidRPr="008C71DF">
        <w:rPr>
          <w:rFonts w:ascii="Cambria" w:eastAsia="Cambria" w:hAnsi="Cambria" w:cstheme="majorHAnsi"/>
        </w:rPr>
        <w:t>with infection that were on PreAbx72</w:t>
      </w:r>
    </w:p>
    <w:p w14:paraId="7680147D" w14:textId="77777777" w:rsidR="003657C7" w:rsidRPr="008C71DF" w:rsidRDefault="003657C7" w:rsidP="003657C7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Overall</w:t>
      </w:r>
    </w:p>
    <w:p w14:paraId="2A9EF7E5" w14:textId="77777777" w:rsidR="003657C7" w:rsidRPr="008C71DF" w:rsidRDefault="003657C7" w:rsidP="003657C7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EDTA</w:t>
      </w:r>
    </w:p>
    <w:p w14:paraId="2F98E907" w14:textId="77777777" w:rsidR="003657C7" w:rsidRPr="008C71DF" w:rsidRDefault="003657C7" w:rsidP="003657C7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Saline</w:t>
      </w:r>
    </w:p>
    <w:p w14:paraId="346481DE" w14:textId="43AA7DEA" w:rsidR="003657C7" w:rsidRPr="008C71DF" w:rsidRDefault="003657C7" w:rsidP="00730D56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Mixed</w:t>
      </w:r>
    </w:p>
    <w:p w14:paraId="5CF1C0EC" w14:textId="175E2464" w:rsidR="0099070E" w:rsidRPr="008C71DF" w:rsidRDefault="0099070E" w:rsidP="0099070E">
      <w:pPr>
        <w:pStyle w:val="ListParagraph"/>
        <w:numPr>
          <w:ilvl w:val="0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lastRenderedPageBreak/>
        <w:t xml:space="preserve">% with </w:t>
      </w:r>
      <w:proofErr w:type="spellStart"/>
      <w:r w:rsidR="00C86248" w:rsidRPr="008C71DF">
        <w:rPr>
          <w:rFonts w:ascii="Cambria" w:eastAsia="Cambria" w:hAnsi="Cambria" w:cstheme="majorHAnsi"/>
        </w:rPr>
        <w:t>PU_Sx</w:t>
      </w:r>
      <w:proofErr w:type="spellEnd"/>
    </w:p>
    <w:p w14:paraId="4183012A" w14:textId="77777777" w:rsidR="0099070E" w:rsidRPr="008C71DF" w:rsidRDefault="0099070E" w:rsidP="0099070E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Overall</w:t>
      </w:r>
    </w:p>
    <w:p w14:paraId="59D08385" w14:textId="77777777" w:rsidR="0099070E" w:rsidRPr="008C71DF" w:rsidRDefault="0099070E" w:rsidP="0099070E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EDTA</w:t>
      </w:r>
    </w:p>
    <w:p w14:paraId="2F52684C" w14:textId="77777777" w:rsidR="0099070E" w:rsidRPr="008C71DF" w:rsidRDefault="0099070E" w:rsidP="0099070E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Saline</w:t>
      </w:r>
    </w:p>
    <w:p w14:paraId="7EAD6467" w14:textId="2A27F974" w:rsidR="0099070E" w:rsidRPr="008C71DF" w:rsidRDefault="0099070E" w:rsidP="0099070E">
      <w:pPr>
        <w:pStyle w:val="ListParagraph"/>
        <w:numPr>
          <w:ilvl w:val="1"/>
          <w:numId w:val="1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Mixed</w:t>
      </w:r>
    </w:p>
    <w:p w14:paraId="7E50BA81" w14:textId="77777777" w:rsidR="00C7355F" w:rsidRPr="008C71DF" w:rsidRDefault="00C7355F" w:rsidP="00C7355F">
      <w:pPr>
        <w:pStyle w:val="ListParagraph"/>
        <w:rPr>
          <w:rFonts w:ascii="Cambria" w:eastAsia="Cambria" w:hAnsi="Cambria" w:cstheme="majorHAnsi"/>
          <w:b/>
          <w:bCs/>
        </w:rPr>
      </w:pPr>
    </w:p>
    <w:p w14:paraId="7A0FE7D0" w14:textId="77777777" w:rsidR="00C7355F" w:rsidRPr="008C71DF" w:rsidRDefault="00C7355F" w:rsidP="00C7355F">
      <w:pPr>
        <w:pStyle w:val="ListParagraph"/>
        <w:ind w:left="0"/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  <w:b/>
          <w:bCs/>
        </w:rPr>
        <w:t xml:space="preserve">Stats </w:t>
      </w:r>
    </w:p>
    <w:p w14:paraId="4F3D07A1" w14:textId="1F359B41" w:rsidR="00C7355F" w:rsidRPr="00B33484" w:rsidRDefault="00C7355F" w:rsidP="00C7355F">
      <w:pPr>
        <w:pStyle w:val="ListParagraph"/>
        <w:numPr>
          <w:ilvl w:val="0"/>
          <w:numId w:val="2"/>
        </w:numPr>
        <w:rPr>
          <w:rFonts w:ascii="Cambria" w:hAnsi="Cambria" w:cstheme="majorHAnsi"/>
        </w:rPr>
      </w:pPr>
      <w:bookmarkStart w:id="14" w:name="OLE_LINK2"/>
      <w:commentRangeStart w:id="15"/>
      <w:r w:rsidRPr="008C71DF">
        <w:rPr>
          <w:rFonts w:ascii="Cambria" w:eastAsia="Cambria" w:hAnsi="Cambria" w:cstheme="majorHAnsi"/>
        </w:rPr>
        <w:t xml:space="preserve">Is </w:t>
      </w:r>
      <w:proofErr w:type="spellStart"/>
      <w:r w:rsidRPr="008C71DF">
        <w:rPr>
          <w:rFonts w:ascii="Cambria" w:eastAsia="Cambria" w:hAnsi="Cambria" w:cstheme="majorHAnsi"/>
        </w:rPr>
        <w:t>pre_iCa</w:t>
      </w:r>
      <w:proofErr w:type="spellEnd"/>
      <w:r w:rsidR="006901AB" w:rsidRPr="008C71DF">
        <w:rPr>
          <w:rFonts w:ascii="Cambria" w:eastAsia="Cambria" w:hAnsi="Cambria" w:cstheme="majorHAnsi"/>
        </w:rPr>
        <w:t xml:space="preserve"> (</w:t>
      </w:r>
      <w:commentRangeEnd w:id="15"/>
      <w:r w:rsidR="002C32F2">
        <w:rPr>
          <w:rStyle w:val="CommentReference"/>
        </w:rPr>
        <w:commentReference w:id="15"/>
      </w:r>
      <w:r w:rsidR="006901AB" w:rsidRPr="008C71DF">
        <w:rPr>
          <w:rFonts w:ascii="Cambria" w:eastAsia="Cambria" w:hAnsi="Cambria" w:cstheme="majorHAnsi"/>
        </w:rPr>
        <w:t>2 = elevated)</w:t>
      </w:r>
      <w:r w:rsidRPr="008C71DF">
        <w:rPr>
          <w:rFonts w:ascii="Cambria" w:eastAsia="Cambria" w:hAnsi="Cambria" w:cstheme="majorHAnsi"/>
        </w:rPr>
        <w:t xml:space="preserve">, associated with </w:t>
      </w:r>
      <w:ins w:id="16" w:author="Berent, Allyson" w:date="2020-09-02T16:46:00Z">
        <w:r w:rsidR="002C32F2">
          <w:rPr>
            <w:rFonts w:ascii="Cambria" w:eastAsia="Cambria" w:hAnsi="Cambria" w:cstheme="majorHAnsi"/>
          </w:rPr>
          <w:t>Stone</w:t>
        </w:r>
        <w:bookmarkEnd w:id="14"/>
        <w:r w:rsidR="002C32F2">
          <w:rPr>
            <w:rFonts w:ascii="Cambria" w:eastAsia="Cambria" w:hAnsi="Cambria" w:cstheme="majorHAnsi"/>
          </w:rPr>
          <w:t xml:space="preserve">, </w:t>
        </w:r>
      </w:ins>
      <w:r w:rsidRPr="008C71DF">
        <w:rPr>
          <w:rFonts w:ascii="Cambria" w:eastAsia="Cambria" w:hAnsi="Cambria" w:cstheme="majorHAnsi"/>
        </w:rPr>
        <w:t xml:space="preserve">Mineralized, </w:t>
      </w:r>
      <w:proofErr w:type="spellStart"/>
      <w:r w:rsidRPr="008C71DF">
        <w:rPr>
          <w:rFonts w:ascii="Cambria" w:eastAsia="Cambria" w:hAnsi="Cambria" w:cstheme="majorHAnsi"/>
        </w:rPr>
        <w:t>TimeMin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Stone_CompleteOcclude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TimeStoneBlock</w:t>
      </w:r>
      <w:proofErr w:type="spellEnd"/>
      <w:r w:rsidRPr="008C71DF">
        <w:rPr>
          <w:rFonts w:ascii="Cambria" w:eastAsia="Cambria" w:hAnsi="Cambria" w:cstheme="majorHAnsi"/>
        </w:rPr>
        <w:t xml:space="preserve">, Exchange </w:t>
      </w:r>
      <w:proofErr w:type="spellStart"/>
      <w:r w:rsidRPr="008C71DF">
        <w:rPr>
          <w:rFonts w:ascii="Cambria" w:eastAsia="Cambria" w:hAnsi="Cambria" w:cstheme="majorHAnsi"/>
        </w:rPr>
        <w:t>Stone_Needed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ExchangeStone_YN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ExchangeStoneComp</w:t>
      </w:r>
      <w:proofErr w:type="spellEnd"/>
      <w:r w:rsidRPr="008C71DF">
        <w:rPr>
          <w:rFonts w:ascii="Cambria" w:eastAsia="Cambria" w:hAnsi="Cambria" w:cstheme="majorHAnsi"/>
        </w:rPr>
        <w:t xml:space="preserve">? </w:t>
      </w:r>
      <w:r w:rsidR="00323501">
        <w:rPr>
          <w:rFonts w:ascii="Cambria" w:eastAsia="Cambria" w:hAnsi="Cambria" w:cstheme="majorHAnsi"/>
        </w:rPr>
        <w:t xml:space="preserve"> </w:t>
      </w:r>
    </w:p>
    <w:p w14:paraId="7B248A9B" w14:textId="77777777" w:rsidR="00B33484" w:rsidRDefault="00B33484" w:rsidP="00B33484">
      <w:pPr>
        <w:rPr>
          <w:rFonts w:ascii="Cambria" w:hAnsi="Cambria" w:cstheme="majorHAnsi"/>
        </w:rPr>
      </w:pPr>
    </w:p>
    <w:p w14:paraId="3E6C6E59" w14:textId="4A5905F8" w:rsidR="00B33484" w:rsidRDefault="00B33484" w:rsidP="00B33484">
      <w:p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Is </w:t>
      </w:r>
      <w:proofErr w:type="spellStart"/>
      <w:r w:rsidRPr="008C71DF">
        <w:rPr>
          <w:rFonts w:ascii="Cambria" w:eastAsia="Cambria" w:hAnsi="Cambria" w:cstheme="majorHAnsi"/>
        </w:rPr>
        <w:t>pre_iCa</w:t>
      </w:r>
      <w:proofErr w:type="spellEnd"/>
      <w:r>
        <w:rPr>
          <w:rFonts w:ascii="Cambria" w:eastAsia="Cambria" w:hAnsi="Cambria" w:cstheme="majorHAnsi"/>
        </w:rPr>
        <w:t xml:space="preserve"> – Independent (1/0)</w:t>
      </w:r>
    </w:p>
    <w:p w14:paraId="382392D1" w14:textId="5911F65B" w:rsidR="00B33484" w:rsidRDefault="00B33484" w:rsidP="00B33484">
      <w:p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Dependents</w:t>
      </w:r>
      <w:proofErr w:type="gramStart"/>
      <w:r>
        <w:rPr>
          <w:rFonts w:ascii="Cambria" w:eastAsia="Cambria" w:hAnsi="Cambria" w:cstheme="majorHAnsi"/>
        </w:rPr>
        <w:t>:</w:t>
      </w:r>
      <w:ins w:id="17" w:author="Berent, Allyson" w:date="2020-09-02T16:46:00Z">
        <w:r>
          <w:rPr>
            <w:rFonts w:ascii="Cambria" w:eastAsia="Cambria" w:hAnsi="Cambria" w:cstheme="majorHAnsi"/>
          </w:rPr>
          <w:t>,</w:t>
        </w:r>
        <w:proofErr w:type="gramEnd"/>
        <w:r>
          <w:rPr>
            <w:rFonts w:ascii="Cambria" w:eastAsia="Cambria" w:hAnsi="Cambria" w:cstheme="majorHAnsi"/>
          </w:rPr>
          <w:t xml:space="preserve"> </w:t>
        </w:r>
      </w:ins>
      <w:r w:rsidRPr="008C71DF">
        <w:rPr>
          <w:rFonts w:ascii="Cambria" w:eastAsia="Cambria" w:hAnsi="Cambria" w:cstheme="majorHAnsi"/>
        </w:rPr>
        <w:t>Mineralized</w:t>
      </w:r>
      <w:r>
        <w:rPr>
          <w:rFonts w:ascii="Cambria" w:eastAsia="Cambria" w:hAnsi="Cambria" w:cstheme="majorHAnsi"/>
        </w:rPr>
        <w:t xml:space="preserve"> 1/0 coupled with</w:t>
      </w:r>
      <w:r w:rsidRPr="008C71DF">
        <w:rPr>
          <w:rFonts w:ascii="Cambria" w:eastAsia="Cambria" w:hAnsi="Cambria" w:cstheme="majorHAnsi"/>
        </w:rPr>
        <w:t xml:space="preserve"> </w:t>
      </w:r>
      <w:proofErr w:type="spellStart"/>
      <w:r w:rsidRPr="008C71DF">
        <w:rPr>
          <w:rFonts w:ascii="Cambria" w:eastAsia="Cambria" w:hAnsi="Cambria" w:cstheme="majorHAnsi"/>
        </w:rPr>
        <w:t>TimeMin</w:t>
      </w:r>
      <w:proofErr w:type="spellEnd"/>
      <w:r>
        <w:rPr>
          <w:rFonts w:ascii="Cambria" w:eastAsia="Cambria" w:hAnsi="Cambria" w:cstheme="majorHAnsi"/>
        </w:rPr>
        <w:t xml:space="preserve"> (KM</w:t>
      </w:r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Stone_CompleteOcclude</w:t>
      </w:r>
      <w:proofErr w:type="spellEnd"/>
      <w:r>
        <w:rPr>
          <w:rFonts w:ascii="Cambria" w:eastAsia="Cambria" w:hAnsi="Cambria" w:cstheme="majorHAnsi"/>
        </w:rPr>
        <w:t xml:space="preserve"> (0/1)</w:t>
      </w:r>
      <w:r w:rsidRPr="008C71DF">
        <w:rPr>
          <w:rFonts w:ascii="Cambria" w:eastAsia="Cambria" w:hAnsi="Cambria" w:cstheme="majorHAnsi"/>
        </w:rPr>
        <w:t xml:space="preserve">, </w:t>
      </w:r>
      <w:ins w:id="18" w:author="Berent, Allyson" w:date="2020-09-02T16:46:00Z">
        <w:r>
          <w:rPr>
            <w:rFonts w:ascii="Cambria" w:eastAsia="Cambria" w:hAnsi="Cambria" w:cstheme="majorHAnsi"/>
          </w:rPr>
          <w:t>Stone</w:t>
        </w:r>
      </w:ins>
      <w:r>
        <w:rPr>
          <w:rFonts w:ascii="Cambria" w:eastAsia="Cambria" w:hAnsi="Cambria" w:cstheme="majorHAnsi"/>
        </w:rPr>
        <w:t xml:space="preserve"> 1/0 </w:t>
      </w:r>
      <w:proofErr w:type="spellStart"/>
      <w:r w:rsidRPr="008C71DF">
        <w:rPr>
          <w:rFonts w:ascii="Cambria" w:eastAsia="Cambria" w:hAnsi="Cambria" w:cstheme="majorHAnsi"/>
        </w:rPr>
        <w:t>TimeStoneBlock</w:t>
      </w:r>
      <w:proofErr w:type="spellEnd"/>
      <w:r>
        <w:rPr>
          <w:rFonts w:ascii="Cambria" w:eastAsia="Cambria" w:hAnsi="Cambria" w:cstheme="majorHAnsi"/>
        </w:rPr>
        <w:t>(KM)</w:t>
      </w:r>
      <w:r w:rsidRPr="008C71DF">
        <w:rPr>
          <w:rFonts w:ascii="Cambria" w:eastAsia="Cambria" w:hAnsi="Cambria" w:cstheme="majorHAnsi"/>
        </w:rPr>
        <w:t xml:space="preserve">, Exchange </w:t>
      </w:r>
      <w:proofErr w:type="spellStart"/>
      <w:r w:rsidRPr="008C71DF">
        <w:rPr>
          <w:rFonts w:ascii="Cambria" w:eastAsia="Cambria" w:hAnsi="Cambria" w:cstheme="majorHAnsi"/>
        </w:rPr>
        <w:t>Stone_Needed</w:t>
      </w:r>
      <w:proofErr w:type="spellEnd"/>
      <w:r>
        <w:rPr>
          <w:rFonts w:ascii="Cambria" w:eastAsia="Cambria" w:hAnsi="Cambria" w:cstheme="majorHAnsi"/>
        </w:rPr>
        <w:t xml:space="preserve">(1/0 – </w:t>
      </w:r>
      <w:proofErr w:type="spellStart"/>
      <w:r>
        <w:rPr>
          <w:rFonts w:ascii="Cambria" w:eastAsia="Cambria" w:hAnsi="Cambria" w:cstheme="majorHAnsi"/>
        </w:rPr>
        <w:t>Chisq</w:t>
      </w:r>
      <w:proofErr w:type="spellEnd"/>
      <w:r>
        <w:rPr>
          <w:rFonts w:ascii="Cambria" w:eastAsia="Cambria" w:hAnsi="Cambria" w:cstheme="majorHAnsi"/>
        </w:rPr>
        <w:t>)</w:t>
      </w:r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ExchangeStone_YN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ExchangeStoneComp</w:t>
      </w:r>
      <w:proofErr w:type="spellEnd"/>
    </w:p>
    <w:p w14:paraId="15FF69E1" w14:textId="77777777" w:rsidR="00B33484" w:rsidRDefault="00B33484" w:rsidP="00B33484">
      <w:pPr>
        <w:rPr>
          <w:rFonts w:ascii="Cambria" w:eastAsia="Cambria" w:hAnsi="Cambria" w:cstheme="majorHAnsi"/>
        </w:rPr>
      </w:pPr>
    </w:p>
    <w:p w14:paraId="415753D3" w14:textId="147FC509" w:rsidR="0069073C" w:rsidRDefault="0069073C" w:rsidP="00B33484">
      <w:p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Response = Outcome = Y = Dependent (what is being influenced or being driven by something)</w:t>
      </w:r>
    </w:p>
    <w:p w14:paraId="27D0E8CD" w14:textId="26820594" w:rsidR="0069073C" w:rsidRDefault="0069073C" w:rsidP="00B33484">
      <w:p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Drivers = Covariates = Betas = Independent Variables (what is doing the influencing)</w:t>
      </w:r>
    </w:p>
    <w:p w14:paraId="651CCD37" w14:textId="2F67EFCF" w:rsidR="0069073C" w:rsidRDefault="0069073C" w:rsidP="00B33484">
      <w:p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Weight is being driven/modelled/influenced by age</w:t>
      </w:r>
    </w:p>
    <w:p w14:paraId="27E9F11E" w14:textId="77777777" w:rsidR="0069073C" w:rsidRDefault="0069073C" w:rsidP="00B33484">
      <w:pPr>
        <w:rPr>
          <w:rFonts w:ascii="Cambria" w:eastAsia="Cambria" w:hAnsi="Cambria" w:cstheme="majorHAnsi"/>
        </w:rPr>
      </w:pPr>
    </w:p>
    <w:p w14:paraId="54D3D21B" w14:textId="2CA22E4E" w:rsidR="0069073C" w:rsidRDefault="0069073C" w:rsidP="0069073C">
      <w:p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Weight (continuous</w:t>
      </w:r>
      <w:r>
        <w:rPr>
          <w:rFonts w:ascii="Cambria" w:eastAsia="Cambria" w:hAnsi="Cambria" w:cstheme="majorHAnsi"/>
        </w:rPr>
        <w:t xml:space="preserve"> scale of 1-100 or 1000 bell shaped curve</w:t>
      </w:r>
      <w:r>
        <w:rPr>
          <w:rFonts w:ascii="Cambria" w:eastAsia="Cambria" w:hAnsi="Cambria" w:cstheme="majorHAnsi"/>
        </w:rPr>
        <w:t>) = Age (continuous</w:t>
      </w:r>
      <w:proofErr w:type="gramStart"/>
      <w:r>
        <w:rPr>
          <w:rFonts w:ascii="Cambria" w:eastAsia="Cambria" w:hAnsi="Cambria" w:cstheme="majorHAnsi"/>
        </w:rPr>
        <w:t xml:space="preserve">) </w:t>
      </w:r>
      <w:r>
        <w:rPr>
          <w:rFonts w:ascii="Cambria" w:eastAsia="Cambria" w:hAnsi="Cambria" w:cstheme="majorHAnsi"/>
        </w:rPr>
        <w:t>:</w:t>
      </w:r>
      <w:proofErr w:type="gramEnd"/>
      <w:r>
        <w:rPr>
          <w:rFonts w:ascii="Cambria" w:eastAsia="Cambria" w:hAnsi="Cambria" w:cstheme="majorHAnsi"/>
        </w:rPr>
        <w:t xml:space="preserve"> Regression: Is there a linear relationship with age increasing (or decreasing) weight.</w:t>
      </w:r>
    </w:p>
    <w:p w14:paraId="1DC317EB" w14:textId="78E97566" w:rsidR="0069073C" w:rsidRDefault="0069073C" w:rsidP="0069073C">
      <w:p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Weight (continuous) = Gender (M/F</w:t>
      </w:r>
      <w:proofErr w:type="gramStart"/>
      <w:r>
        <w:rPr>
          <w:rFonts w:ascii="Cambria" w:eastAsia="Cambria" w:hAnsi="Cambria" w:cstheme="majorHAnsi"/>
        </w:rPr>
        <w:t>)</w:t>
      </w:r>
      <w:r>
        <w:rPr>
          <w:rFonts w:ascii="Cambria" w:eastAsia="Cambria" w:hAnsi="Cambria" w:cstheme="majorHAnsi"/>
        </w:rPr>
        <w:t xml:space="preserve"> :</w:t>
      </w:r>
      <w:proofErr w:type="gramEnd"/>
      <w:r>
        <w:rPr>
          <w:rFonts w:ascii="Cambria" w:eastAsia="Cambria" w:hAnsi="Cambria" w:cstheme="majorHAnsi"/>
        </w:rPr>
        <w:t xml:space="preserve"> ANOVA (Are the mean weights of M vs. F diff</w:t>
      </w:r>
    </w:p>
    <w:p w14:paraId="4E3794C7" w14:textId="70D9DD41" w:rsidR="0069073C" w:rsidRDefault="0069073C" w:rsidP="00B33484">
      <w:p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Weight (continuous) = Age (continuous) + Gender (M/F): ANCOVA Taking into consideration</w:t>
      </w:r>
    </w:p>
    <w:p w14:paraId="710A052A" w14:textId="77777777" w:rsidR="0069073C" w:rsidRDefault="0069073C" w:rsidP="00B33484">
      <w:pPr>
        <w:rPr>
          <w:rFonts w:ascii="Cambria" w:eastAsia="Cambria" w:hAnsi="Cambria" w:cstheme="majorHAnsi"/>
        </w:rPr>
      </w:pPr>
    </w:p>
    <w:p w14:paraId="28751485" w14:textId="20E4F5FD" w:rsidR="0069073C" w:rsidRDefault="0069073C" w:rsidP="00B33484">
      <w:p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If both variables are Categorical Variables</w:t>
      </w:r>
      <w:r w:rsidR="00883DE7">
        <w:rPr>
          <w:rFonts w:ascii="Cambria" w:eastAsia="Cambria" w:hAnsi="Cambria" w:cstheme="majorHAnsi"/>
        </w:rPr>
        <w:t xml:space="preserve"> (don’t really have to define DV/IV)</w:t>
      </w:r>
      <w:r>
        <w:rPr>
          <w:rFonts w:ascii="Cambria" w:eastAsia="Cambria" w:hAnsi="Cambria" w:cstheme="majorHAnsi"/>
        </w:rPr>
        <w:t>:</w:t>
      </w:r>
    </w:p>
    <w:p w14:paraId="50601254" w14:textId="30D5A50D" w:rsidR="0069073C" w:rsidRDefault="0069073C" w:rsidP="00B33484">
      <w:p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Variable 1: S/M/L</w:t>
      </w:r>
    </w:p>
    <w:p w14:paraId="10ABFB55" w14:textId="4D014A03" w:rsidR="0069073C" w:rsidRDefault="0069073C" w:rsidP="00B33484">
      <w:p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Variable 2: Dead/Alive</w:t>
      </w:r>
    </w:p>
    <w:p w14:paraId="0F29ADE8" w14:textId="28C420B3" w:rsidR="0069073C" w:rsidRDefault="0069073C" w:rsidP="00B33484">
      <w:p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Chi-Square Contingency 3 x 2 Table</w:t>
      </w:r>
      <w:r w:rsidR="001136DA">
        <w:rPr>
          <w:rFonts w:ascii="Cambria" w:eastAsia="Cambria" w:hAnsi="Cambria" w:cstheme="majorHAnsi"/>
        </w:rPr>
        <w:t xml:space="preserve"> (</w:t>
      </w:r>
      <w:r w:rsidR="001136DA" w:rsidRPr="001136DA">
        <w:rPr>
          <w:rFonts w:ascii="Cambria" w:eastAsia="Cambria" w:hAnsi="Cambria" w:cstheme="majorHAnsi"/>
        </w:rPr>
        <w:t>•</w:t>
      </w:r>
      <w:r w:rsidR="001136DA" w:rsidRPr="001136DA">
        <w:rPr>
          <w:rFonts w:ascii="Cambria" w:eastAsia="Cambria" w:hAnsi="Cambria" w:cstheme="majorHAnsi"/>
        </w:rPr>
        <w:tab/>
        <w:t xml:space="preserve">Is </w:t>
      </w:r>
      <w:proofErr w:type="spellStart"/>
      <w:r w:rsidR="001136DA" w:rsidRPr="001136DA">
        <w:rPr>
          <w:rFonts w:ascii="Cambria" w:eastAsia="Cambria" w:hAnsi="Cambria" w:cstheme="majorHAnsi"/>
        </w:rPr>
        <w:t>pre_iCa</w:t>
      </w:r>
      <w:proofErr w:type="spellEnd"/>
      <w:r w:rsidR="001136DA" w:rsidRPr="001136DA">
        <w:rPr>
          <w:rFonts w:ascii="Cambria" w:eastAsia="Cambria" w:hAnsi="Cambria" w:cstheme="majorHAnsi"/>
        </w:rPr>
        <w:t xml:space="preserve"> </w:t>
      </w:r>
      <w:proofErr w:type="gramStart"/>
      <w:r w:rsidR="001136DA" w:rsidRPr="001136DA">
        <w:rPr>
          <w:rFonts w:ascii="Cambria" w:eastAsia="Cambria" w:hAnsi="Cambria" w:cstheme="majorHAnsi"/>
        </w:rPr>
        <w:t>( 2</w:t>
      </w:r>
      <w:proofErr w:type="gramEnd"/>
      <w:r w:rsidR="001136DA" w:rsidRPr="001136DA">
        <w:rPr>
          <w:rFonts w:ascii="Cambria" w:eastAsia="Cambria" w:hAnsi="Cambria" w:cstheme="majorHAnsi"/>
        </w:rPr>
        <w:t xml:space="preserve"> = elevated), associated with Stone</w:t>
      </w:r>
      <w:r w:rsidR="001136DA">
        <w:rPr>
          <w:rFonts w:ascii="Cambria" w:eastAsia="Cambria" w:hAnsi="Cambria" w:cstheme="maj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073C" w14:paraId="3E7AA97D" w14:textId="77777777" w:rsidTr="0069073C">
        <w:tc>
          <w:tcPr>
            <w:tcW w:w="4788" w:type="dxa"/>
          </w:tcPr>
          <w:p w14:paraId="18C7C116" w14:textId="446569B0" w:rsidR="0069073C" w:rsidRDefault="0069073C" w:rsidP="00B33484">
            <w:pPr>
              <w:rPr>
                <w:rFonts w:ascii="Cambria" w:eastAsia="Cambria" w:hAnsi="Cambria" w:cstheme="majorHAnsi"/>
              </w:rPr>
            </w:pPr>
            <w:r>
              <w:rPr>
                <w:rFonts w:ascii="Cambria" w:eastAsia="Cambria" w:hAnsi="Cambria" w:cstheme="majorHAnsi"/>
              </w:rPr>
              <w:t>50</w:t>
            </w:r>
          </w:p>
        </w:tc>
        <w:tc>
          <w:tcPr>
            <w:tcW w:w="4788" w:type="dxa"/>
          </w:tcPr>
          <w:p w14:paraId="4247259C" w14:textId="5CFE4945" w:rsidR="0069073C" w:rsidRDefault="00883DE7" w:rsidP="00B33484">
            <w:pPr>
              <w:rPr>
                <w:rFonts w:ascii="Cambria" w:eastAsia="Cambria" w:hAnsi="Cambria" w:cstheme="majorHAnsi"/>
              </w:rPr>
            </w:pPr>
            <w:r>
              <w:rPr>
                <w:rFonts w:ascii="Cambria" w:eastAsia="Cambria" w:hAnsi="Cambria" w:cstheme="majorHAnsi"/>
              </w:rPr>
              <w:t>5</w:t>
            </w:r>
          </w:p>
        </w:tc>
      </w:tr>
      <w:tr w:rsidR="0069073C" w14:paraId="0C7D77B1" w14:textId="77777777" w:rsidTr="0069073C">
        <w:tc>
          <w:tcPr>
            <w:tcW w:w="4788" w:type="dxa"/>
          </w:tcPr>
          <w:p w14:paraId="02C4F5C2" w14:textId="224DD694" w:rsidR="0069073C" w:rsidRDefault="00883DE7" w:rsidP="00B33484">
            <w:pPr>
              <w:rPr>
                <w:rFonts w:ascii="Cambria" w:eastAsia="Cambria" w:hAnsi="Cambria" w:cstheme="majorHAnsi"/>
              </w:rPr>
            </w:pPr>
            <w:r>
              <w:rPr>
                <w:rFonts w:ascii="Cambria" w:eastAsia="Cambria" w:hAnsi="Cambria" w:cstheme="majorHAnsi"/>
              </w:rPr>
              <w:t>5</w:t>
            </w:r>
          </w:p>
        </w:tc>
        <w:tc>
          <w:tcPr>
            <w:tcW w:w="4788" w:type="dxa"/>
          </w:tcPr>
          <w:p w14:paraId="5914C2AE" w14:textId="7F398708" w:rsidR="0069073C" w:rsidRDefault="00883DE7" w:rsidP="00B33484">
            <w:pPr>
              <w:rPr>
                <w:rFonts w:ascii="Cambria" w:eastAsia="Cambria" w:hAnsi="Cambria" w:cstheme="majorHAnsi"/>
              </w:rPr>
            </w:pPr>
            <w:r>
              <w:rPr>
                <w:rFonts w:ascii="Cambria" w:eastAsia="Cambria" w:hAnsi="Cambria" w:cstheme="majorHAnsi"/>
              </w:rPr>
              <w:t>40</w:t>
            </w:r>
          </w:p>
        </w:tc>
      </w:tr>
    </w:tbl>
    <w:p w14:paraId="719CAED5" w14:textId="77777777" w:rsidR="0069073C" w:rsidRDefault="0069073C" w:rsidP="00B33484">
      <w:pPr>
        <w:rPr>
          <w:rFonts w:ascii="Cambria" w:eastAsia="Cambria" w:hAnsi="Cambria" w:cstheme="majorHAnsi"/>
        </w:rPr>
      </w:pPr>
    </w:p>
    <w:p w14:paraId="0A78F50A" w14:textId="0AF845DC" w:rsidR="0069073C" w:rsidRDefault="0069073C" w:rsidP="00B33484">
      <w:p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If Response Y/N and you want an odds ratio then Y/N is the dependent variable</w:t>
      </w:r>
    </w:p>
    <w:p w14:paraId="2EA0FA53" w14:textId="77777777" w:rsidR="0069073C" w:rsidRDefault="0069073C" w:rsidP="00B33484">
      <w:pPr>
        <w:rPr>
          <w:rFonts w:ascii="Cambria" w:eastAsia="Cambria" w:hAnsi="Cambria" w:cstheme="majorHAnsi"/>
        </w:rPr>
      </w:pPr>
    </w:p>
    <w:p w14:paraId="028DA92B" w14:textId="77777777" w:rsidR="00B33484" w:rsidRPr="00B33484" w:rsidRDefault="00B33484" w:rsidP="00B33484">
      <w:pPr>
        <w:rPr>
          <w:rFonts w:ascii="Cambria" w:hAnsi="Cambria" w:cstheme="majorHAnsi"/>
        </w:rPr>
      </w:pPr>
    </w:p>
    <w:p w14:paraId="3BED71DA" w14:textId="16AAD2C9" w:rsidR="00323501" w:rsidRDefault="00323501" w:rsidP="00323501">
      <w:pPr>
        <w:rPr>
          <w:rFonts w:ascii="Cambria" w:hAnsi="Cambria" w:cstheme="majorHAnsi"/>
        </w:rPr>
      </w:pPr>
      <w:r>
        <w:rPr>
          <w:rFonts w:ascii="Cambria" w:hAnsi="Cambria" w:cstheme="majorHAnsi"/>
        </w:rPr>
        <w:lastRenderedPageBreak/>
        <w:t>Y = mx + b</w:t>
      </w:r>
    </w:p>
    <w:p w14:paraId="32653320" w14:textId="769BFF92" w:rsidR="00323501" w:rsidRDefault="00323501" w:rsidP="00323501">
      <w:pPr>
        <w:rPr>
          <w:rFonts w:ascii="Cambria" w:hAnsi="Cambria" w:cstheme="majorHAnsi"/>
        </w:rPr>
      </w:pPr>
      <w:r>
        <w:rPr>
          <w:rFonts w:ascii="Cambria" w:hAnsi="Cambria" w:cstheme="majorHAnsi"/>
        </w:rPr>
        <w:t>ANOVA, Regression, ANCOVA</w:t>
      </w:r>
    </w:p>
    <w:p w14:paraId="3A1FF237" w14:textId="69BA0408" w:rsidR="00323501" w:rsidRDefault="00323501" w:rsidP="00323501">
      <w:p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Y = Continuous </w:t>
      </w:r>
    </w:p>
    <w:p w14:paraId="0E75EBCC" w14:textId="5CE3A183" w:rsidR="00323501" w:rsidRDefault="00323501" w:rsidP="00323501">
      <w:p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Regression: Both continuous </w:t>
      </w:r>
    </w:p>
    <w:p w14:paraId="23B80578" w14:textId="6B638907" w:rsidR="00323501" w:rsidRDefault="00323501" w:rsidP="00323501">
      <w:pPr>
        <w:rPr>
          <w:rFonts w:ascii="Cambria" w:hAnsi="Cambria" w:cstheme="majorHAnsi"/>
        </w:rPr>
      </w:pPr>
      <w:r>
        <w:rPr>
          <w:rFonts w:ascii="Cambria" w:hAnsi="Cambria" w:cstheme="majorHAnsi"/>
        </w:rPr>
        <w:t>Weight (Y) = X (Age</w:t>
      </w:r>
      <w:proofErr w:type="gramStart"/>
      <w:r>
        <w:rPr>
          <w:rFonts w:ascii="Cambria" w:hAnsi="Cambria" w:cstheme="majorHAnsi"/>
        </w:rPr>
        <w:t>)  0.15</w:t>
      </w:r>
      <w:proofErr w:type="gramEnd"/>
      <w:r>
        <w:rPr>
          <w:rFonts w:ascii="Cambria" w:hAnsi="Cambria" w:cstheme="majorHAnsi"/>
        </w:rPr>
        <w:t xml:space="preserve">  For every one unit of age (years) your weight goes up .15 kg</w:t>
      </w:r>
    </w:p>
    <w:p w14:paraId="203990A2" w14:textId="62A5D1FE" w:rsidR="00323501" w:rsidRDefault="00323501" w:rsidP="00323501">
      <w:pPr>
        <w:rPr>
          <w:rFonts w:ascii="Cambria" w:hAnsi="Cambria" w:cstheme="majorHAnsi"/>
        </w:rPr>
      </w:pPr>
      <w:r>
        <w:rPr>
          <w:rFonts w:ascii="Cambria" w:hAnsi="Cambria" w:cstheme="majorHAnsi"/>
        </w:rPr>
        <w:t>ANOVA: X = Discrete 1/0, 1</w:t>
      </w:r>
      <w:proofErr w:type="gramStart"/>
      <w:r>
        <w:rPr>
          <w:rFonts w:ascii="Cambria" w:hAnsi="Cambria" w:cstheme="majorHAnsi"/>
        </w:rPr>
        <w:t>,2,3</w:t>
      </w:r>
      <w:proofErr w:type="gramEnd"/>
      <w:r>
        <w:rPr>
          <w:rFonts w:ascii="Cambria" w:hAnsi="Cambria" w:cstheme="majorHAnsi"/>
        </w:rPr>
        <w:t xml:space="preserve">   Small medium large  M/F</w:t>
      </w:r>
    </w:p>
    <w:p w14:paraId="648CC4B5" w14:textId="076334A4" w:rsidR="00323501" w:rsidRDefault="00323501" w:rsidP="00323501">
      <w:pPr>
        <w:rPr>
          <w:rFonts w:ascii="Cambria" w:hAnsi="Cambria" w:cstheme="majorHAnsi"/>
        </w:rPr>
      </w:pPr>
      <w:r>
        <w:rPr>
          <w:rFonts w:ascii="Cambria" w:hAnsi="Cambria" w:cstheme="majorHAnsi"/>
        </w:rPr>
        <w:t>ANCOVA Y (</w:t>
      </w:r>
      <w:proofErr w:type="spellStart"/>
      <w:r>
        <w:rPr>
          <w:rFonts w:ascii="Cambria" w:hAnsi="Cambria" w:cstheme="majorHAnsi"/>
        </w:rPr>
        <w:t>cont</w:t>
      </w:r>
      <w:proofErr w:type="spellEnd"/>
      <w:r>
        <w:rPr>
          <w:rFonts w:ascii="Cambria" w:hAnsi="Cambria" w:cstheme="majorHAnsi"/>
        </w:rPr>
        <w:t>) = (mix) of continuous X and discrete X</w:t>
      </w:r>
    </w:p>
    <w:p w14:paraId="0793AD5E" w14:textId="77777777" w:rsidR="00C0266B" w:rsidRDefault="00C0266B" w:rsidP="00323501">
      <w:pPr>
        <w:rPr>
          <w:rFonts w:ascii="Cambria" w:hAnsi="Cambria" w:cstheme="majorHAnsi"/>
        </w:rPr>
      </w:pPr>
    </w:p>
    <w:p w14:paraId="268CC4FB" w14:textId="1022AD44" w:rsidR="00C0266B" w:rsidRDefault="00C0266B" w:rsidP="00323501">
      <w:p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Response (Dependent = Y </w:t>
      </w:r>
      <w:proofErr w:type="spellStart"/>
      <w:r>
        <w:rPr>
          <w:rFonts w:ascii="Cambria" w:hAnsi="Cambria" w:cstheme="majorHAnsi"/>
        </w:rPr>
        <w:t>var</w:t>
      </w:r>
      <w:proofErr w:type="spellEnd"/>
      <w:r>
        <w:rPr>
          <w:rFonts w:ascii="Cambria" w:hAnsi="Cambria" w:cstheme="majorHAnsi"/>
        </w:rPr>
        <w:t xml:space="preserve">) Variable 1/0 such as </w:t>
      </w:r>
      <w:proofErr w:type="spellStart"/>
      <w:r>
        <w:rPr>
          <w:rFonts w:ascii="Cambria" w:hAnsi="Cambria" w:cstheme="majorHAnsi"/>
        </w:rPr>
        <w:t>Minearlized</w:t>
      </w:r>
      <w:proofErr w:type="spellEnd"/>
      <w:r>
        <w:rPr>
          <w:rFonts w:ascii="Cambria" w:hAnsi="Cambria" w:cstheme="majorHAnsi"/>
        </w:rPr>
        <w:t xml:space="preserve"> (</w:t>
      </w:r>
      <w:proofErr w:type="spellStart"/>
      <w:r w:rsidRPr="00C0266B">
        <w:rPr>
          <w:rFonts w:ascii="Cambria" w:hAnsi="Cambria" w:cstheme="majorHAnsi"/>
        </w:rPr>
        <w:t>HTF_mineral</w:t>
      </w:r>
      <w:proofErr w:type="spellEnd"/>
      <w:r>
        <w:rPr>
          <w:rFonts w:ascii="Cambria" w:hAnsi="Cambria" w:cstheme="majorHAnsi"/>
        </w:rPr>
        <w:t xml:space="preserve">) with a continuous independent variable (X or covariate, beta) it is now </w:t>
      </w:r>
      <w:r w:rsidRPr="00C0266B">
        <w:rPr>
          <w:rFonts w:ascii="Cambria" w:hAnsi="Cambria" w:cstheme="majorHAnsi"/>
          <w:u w:val="single"/>
        </w:rPr>
        <w:t>Logistic Regression</w:t>
      </w:r>
      <w:r>
        <w:rPr>
          <w:rFonts w:ascii="Cambria" w:hAnsi="Cambria" w:cstheme="majorHAnsi"/>
          <w:u w:val="single"/>
        </w:rPr>
        <w:t xml:space="preserve"> (not a Chi-Square)</w:t>
      </w:r>
    </w:p>
    <w:p w14:paraId="43F5893E" w14:textId="77777777" w:rsidR="00C0266B" w:rsidRPr="008C71DF" w:rsidRDefault="00C0266B" w:rsidP="00C0266B">
      <w:pPr>
        <w:pStyle w:val="ListParagraph"/>
        <w:numPr>
          <w:ilvl w:val="0"/>
          <w:numId w:val="5"/>
        </w:numPr>
        <w:rPr>
          <w:rFonts w:ascii="Cambria" w:hAnsi="Cambria" w:cstheme="majorHAnsi"/>
        </w:rPr>
      </w:pPr>
      <w:r w:rsidRPr="008C71DF">
        <w:rPr>
          <w:rFonts w:ascii="Cambria" w:eastAsia="Cambria" w:hAnsi="Cambria" w:cs="Times New Roman"/>
        </w:rPr>
        <w:t xml:space="preserve">Is </w:t>
      </w:r>
      <w:proofErr w:type="spellStart"/>
      <w:r w:rsidRPr="008C71DF">
        <w:rPr>
          <w:rFonts w:ascii="Cambria" w:eastAsia="Cambria" w:hAnsi="Cambria" w:cs="Times New Roman"/>
        </w:rPr>
        <w:t>SUBT_noEDTA</w:t>
      </w:r>
      <w:proofErr w:type="spellEnd"/>
      <w:r w:rsidRPr="008C71DF">
        <w:rPr>
          <w:rFonts w:ascii="Cambria" w:eastAsia="Cambria" w:hAnsi="Cambria" w:cs="Times New Roman"/>
        </w:rPr>
        <w:t xml:space="preserve"> associated with </w:t>
      </w:r>
      <w:r w:rsidRPr="008C71DF">
        <w:rPr>
          <w:rFonts w:ascii="Cambria" w:eastAsia="Cambria" w:hAnsi="Cambria" w:cstheme="majorHAnsi"/>
        </w:rPr>
        <w:t xml:space="preserve">Mineralized, </w:t>
      </w:r>
      <w:proofErr w:type="spellStart"/>
      <w:r w:rsidRPr="008C71DF">
        <w:rPr>
          <w:rFonts w:ascii="Cambria" w:eastAsia="Cambria" w:hAnsi="Cambria" w:cstheme="majorHAnsi"/>
        </w:rPr>
        <w:t>TimeMin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Stone_CompleteOcclude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TimeStoneBlock</w:t>
      </w:r>
      <w:proofErr w:type="spellEnd"/>
      <w:r w:rsidRPr="008C71DF">
        <w:rPr>
          <w:rFonts w:ascii="Cambria" w:eastAsia="Cambria" w:hAnsi="Cambria" w:cstheme="majorHAnsi"/>
        </w:rPr>
        <w:t xml:space="preserve">, Exchange </w:t>
      </w:r>
      <w:proofErr w:type="spellStart"/>
      <w:r w:rsidRPr="008C71DF">
        <w:rPr>
          <w:rFonts w:ascii="Cambria" w:eastAsia="Cambria" w:hAnsi="Cambria" w:cstheme="majorHAnsi"/>
        </w:rPr>
        <w:t>Stone_Needed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ExchangeStone_YN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proofErr w:type="gramStart"/>
      <w:r w:rsidRPr="008C71DF">
        <w:rPr>
          <w:rFonts w:ascii="Cambria" w:eastAsia="Cambria" w:hAnsi="Cambria" w:cstheme="majorHAnsi"/>
        </w:rPr>
        <w:t>ExchangeStoneComp</w:t>
      </w:r>
      <w:proofErr w:type="spellEnd"/>
      <w:proofErr w:type="gramEnd"/>
      <w:r w:rsidRPr="008C71DF">
        <w:rPr>
          <w:rFonts w:ascii="Cambria" w:eastAsia="Cambria" w:hAnsi="Cambria" w:cstheme="majorHAnsi"/>
        </w:rPr>
        <w:t xml:space="preserve">? </w:t>
      </w:r>
    </w:p>
    <w:p w14:paraId="476EAE9D" w14:textId="656DBCAD" w:rsidR="00C0266B" w:rsidRDefault="00C0266B" w:rsidP="00323501">
      <w:pPr>
        <w:rPr>
          <w:rFonts w:ascii="Cambria" w:hAnsi="Cambria" w:cstheme="majorHAnsi"/>
        </w:rPr>
      </w:pPr>
      <w:r>
        <w:rPr>
          <w:rFonts w:ascii="Cambria" w:hAnsi="Cambria" w:cstheme="majorHAnsi"/>
        </w:rPr>
        <w:t>Picking a model and writing out the combinations:</w:t>
      </w:r>
    </w:p>
    <w:p w14:paraId="15291DED" w14:textId="13A19503" w:rsidR="00C0266B" w:rsidRDefault="00C0266B" w:rsidP="00323501">
      <w:pPr>
        <w:rPr>
          <w:rFonts w:ascii="Cambria" w:eastAsia="Cambria" w:hAnsi="Cambria" w:cs="Times New Roman"/>
        </w:rPr>
      </w:pPr>
      <w:proofErr w:type="spellStart"/>
      <w:r w:rsidRPr="008C71DF">
        <w:rPr>
          <w:rFonts w:ascii="Cambria" w:eastAsia="Cambria" w:hAnsi="Cambria" w:cs="Times New Roman"/>
        </w:rPr>
        <w:t>SUBT_noEDTA</w:t>
      </w:r>
      <w:proofErr w:type="spellEnd"/>
      <w:r>
        <w:rPr>
          <w:rFonts w:ascii="Cambria" w:eastAsia="Cambria" w:hAnsi="Cambria" w:cs="Times New Roman"/>
        </w:rPr>
        <w:t xml:space="preserve"> – Independent variable doing the driving and is continuous</w:t>
      </w:r>
    </w:p>
    <w:p w14:paraId="52AEB6A4" w14:textId="219ADD49" w:rsidR="00C0266B" w:rsidRDefault="00C0266B" w:rsidP="00323501">
      <w:pPr>
        <w:rPr>
          <w:rFonts w:ascii="Cambria" w:eastAsia="Cambria" w:hAnsi="Cambria" w:cs="Times New Roman"/>
        </w:rPr>
      </w:pPr>
      <w:proofErr w:type="spellStart"/>
      <w:r>
        <w:rPr>
          <w:rFonts w:ascii="Cambria" w:eastAsia="Cambria" w:hAnsi="Cambria" w:cs="Times New Roman"/>
        </w:rPr>
        <w:t>HTF_mineral</w:t>
      </w:r>
      <w:proofErr w:type="spellEnd"/>
      <w:r>
        <w:rPr>
          <w:rFonts w:ascii="Cambria" w:eastAsia="Cambria" w:hAnsi="Cambria" w:cs="Times New Roman"/>
        </w:rPr>
        <w:t xml:space="preserve"> is 1/0 and being driven</w:t>
      </w:r>
    </w:p>
    <w:p w14:paraId="0099A6A6" w14:textId="58AED3C2" w:rsidR="00C0266B" w:rsidRDefault="00C0266B" w:rsidP="00323501">
      <w:pPr>
        <w:rPr>
          <w:rFonts w:ascii="Cambria" w:eastAsia="Cambria" w:hAnsi="Cambria" w:cs="Times New Roman"/>
        </w:rPr>
      </w:pPr>
      <w:proofErr w:type="spellStart"/>
      <w:r>
        <w:rPr>
          <w:rFonts w:ascii="Cambria" w:eastAsia="Cambria" w:hAnsi="Cambria" w:cs="Times New Roman"/>
        </w:rPr>
        <w:t>HTF_mineral</w:t>
      </w:r>
      <w:proofErr w:type="spellEnd"/>
      <w:r>
        <w:rPr>
          <w:rFonts w:ascii="Cambria" w:eastAsia="Cambria" w:hAnsi="Cambria" w:cs="Times New Roman"/>
        </w:rPr>
        <w:t xml:space="preserve"> (1/0) = </w:t>
      </w:r>
      <w:proofErr w:type="spellStart"/>
      <w:r>
        <w:rPr>
          <w:rFonts w:ascii="Cambria" w:eastAsia="Cambria" w:hAnsi="Cambria" w:cs="Times New Roman"/>
        </w:rPr>
        <w:t>SUB_noEDTA</w:t>
      </w:r>
      <w:proofErr w:type="spellEnd"/>
      <w:r>
        <w:rPr>
          <w:rFonts w:ascii="Cambria" w:eastAsia="Cambria" w:hAnsi="Cambria" w:cs="Times New Roman"/>
        </w:rPr>
        <w:t xml:space="preserve"> (continuous</w:t>
      </w:r>
      <w:proofErr w:type="gramStart"/>
      <w:r>
        <w:rPr>
          <w:rFonts w:ascii="Cambria" w:eastAsia="Cambria" w:hAnsi="Cambria" w:cs="Times New Roman"/>
        </w:rPr>
        <w:t>) :</w:t>
      </w:r>
      <w:proofErr w:type="gramEnd"/>
      <w:r>
        <w:rPr>
          <w:rFonts w:ascii="Cambria" w:eastAsia="Cambria" w:hAnsi="Cambria" w:cs="Times New Roman"/>
        </w:rPr>
        <w:t xml:space="preserve"> Logistic Regression … will yield an odds ratio with for example… 1.1 …</w:t>
      </w:r>
      <w:proofErr w:type="spellStart"/>
      <w:r>
        <w:rPr>
          <w:rFonts w:ascii="Cambria" w:eastAsia="Cambria" w:hAnsi="Cambria" w:cs="Times New Roman"/>
        </w:rPr>
        <w:t>e.g</w:t>
      </w:r>
      <w:proofErr w:type="spellEnd"/>
      <w:r>
        <w:rPr>
          <w:rFonts w:ascii="Cambria" w:eastAsia="Cambria" w:hAnsi="Cambria" w:cs="Times New Roman"/>
        </w:rPr>
        <w:t xml:space="preserve">…. for every one unit increase in </w:t>
      </w:r>
      <w:proofErr w:type="spellStart"/>
      <w:r>
        <w:rPr>
          <w:rFonts w:ascii="Cambria" w:eastAsia="Cambria" w:hAnsi="Cambria" w:cs="Times New Roman"/>
        </w:rPr>
        <w:t>Sub_noEDTA</w:t>
      </w:r>
      <w:proofErr w:type="spellEnd"/>
      <w:r>
        <w:rPr>
          <w:rFonts w:ascii="Cambria" w:eastAsia="Cambria" w:hAnsi="Cambria" w:cs="Times New Roman"/>
        </w:rPr>
        <w:t xml:space="preserve">.. </w:t>
      </w:r>
      <w:proofErr w:type="gramStart"/>
      <w:r>
        <w:rPr>
          <w:rFonts w:ascii="Cambria" w:eastAsia="Cambria" w:hAnsi="Cambria" w:cs="Times New Roman"/>
        </w:rPr>
        <w:t>the</w:t>
      </w:r>
      <w:proofErr w:type="gramEnd"/>
      <w:r>
        <w:rPr>
          <w:rFonts w:ascii="Cambria" w:eastAsia="Cambria" w:hAnsi="Cambria" w:cs="Times New Roman"/>
        </w:rPr>
        <w:t xml:space="preserve"> odds of being a 1 for </w:t>
      </w:r>
      <w:proofErr w:type="spellStart"/>
      <w:r>
        <w:rPr>
          <w:rFonts w:ascii="Cambria" w:eastAsia="Cambria" w:hAnsi="Cambria" w:cs="Times New Roman"/>
        </w:rPr>
        <w:t>HTF_minearl</w:t>
      </w:r>
      <w:proofErr w:type="spellEnd"/>
      <w:r>
        <w:rPr>
          <w:rFonts w:ascii="Cambria" w:eastAsia="Cambria" w:hAnsi="Cambria" w:cs="Times New Roman"/>
        </w:rPr>
        <w:t xml:space="preserve"> go up by 10%</w:t>
      </w:r>
    </w:p>
    <w:p w14:paraId="45FE9856" w14:textId="1855BB26" w:rsidR="00C0266B" w:rsidRDefault="00C0266B" w:rsidP="00323501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>Logistic regression, must have 1/0 Response Variable</w:t>
      </w:r>
    </w:p>
    <w:p w14:paraId="5326F36F" w14:textId="77777777" w:rsidR="00C0266B" w:rsidRDefault="00C0266B" w:rsidP="00323501">
      <w:pPr>
        <w:rPr>
          <w:rFonts w:ascii="Cambria" w:eastAsia="Cambria" w:hAnsi="Cambria" w:cs="Times New Roman"/>
        </w:rPr>
      </w:pPr>
    </w:p>
    <w:p w14:paraId="2BF961C5" w14:textId="5D21DD9A" w:rsidR="00C0266B" w:rsidRDefault="00C0266B" w:rsidP="00323501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>ANOVA/Regression/ANCOVA all have continuous Y/Response/Outcome/Dependent Variables … they can have a mix of dependent.</w:t>
      </w:r>
    </w:p>
    <w:p w14:paraId="4D44A2AE" w14:textId="7CC7A28E" w:rsidR="00C0266B" w:rsidRDefault="00C0266B" w:rsidP="00323501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>Logistic Regression must have 1/0 Response Variable … can have a mix of continuous or categorical independent variables that model/drive the 1/0 response.</w:t>
      </w:r>
    </w:p>
    <w:p w14:paraId="54528510" w14:textId="63DBA89C" w:rsidR="00C0266B" w:rsidRDefault="00C0266B" w:rsidP="00323501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>Chi-Square must have both categorical variables… but don’t need to have the same number of levels in each group… 2 x 2 … a 2 x 3….because we are looking for contingent associations… see the little chart 2 x 2 above….</w:t>
      </w:r>
    </w:p>
    <w:p w14:paraId="7CE062A7" w14:textId="77777777" w:rsidR="00C0266B" w:rsidRDefault="00C0266B" w:rsidP="00323501">
      <w:pPr>
        <w:rPr>
          <w:rFonts w:ascii="Cambria" w:eastAsia="Cambria" w:hAnsi="Cambria" w:cs="Times New Roman"/>
        </w:rPr>
      </w:pPr>
    </w:p>
    <w:p w14:paraId="473595C8" w14:textId="23DD04F7" w:rsidR="00C0266B" w:rsidRDefault="00C0266B" w:rsidP="00323501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>Ti</w:t>
      </w:r>
      <w:r w:rsidR="00C90FE6">
        <w:rPr>
          <w:rFonts w:ascii="Cambria" w:eastAsia="Cambria" w:hAnsi="Cambria" w:cs="Times New Roman"/>
        </w:rPr>
        <w:t>me Models… Kaplan Meier/Cox Models</w:t>
      </w:r>
    </w:p>
    <w:p w14:paraId="7F60139A" w14:textId="29571E74" w:rsidR="00C90FE6" w:rsidRDefault="00C90FE6" w:rsidP="00323501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>KM gives the survival curves</w:t>
      </w:r>
    </w:p>
    <w:p w14:paraId="43763835" w14:textId="1574A5CC" w:rsidR="00C90FE6" w:rsidRDefault="00C90FE6" w:rsidP="00323501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>Cox Models give Hazard Ratios</w:t>
      </w:r>
    </w:p>
    <w:p w14:paraId="7203E481" w14:textId="120A0691" w:rsidR="00C90FE6" w:rsidRDefault="00C90FE6" w:rsidP="00323501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 xml:space="preserve">If just interested in overall population:  </w:t>
      </w:r>
    </w:p>
    <w:p w14:paraId="40478019" w14:textId="1499BA11" w:rsidR="00C90FE6" w:rsidRDefault="00C90FE6" w:rsidP="00323501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lastRenderedPageBreak/>
        <w:t>Only need time to end of study… that can be primary event of interest, lost to follow-up, or lost to censoring/some other kind of event causing the patient to leave the study for reasons other than lost to follow-up or primary event… called right censoring… and need event variable 1/0… where 1 is primary event and 0 is lost to follow-up or censored for other reasons.</w:t>
      </w:r>
    </w:p>
    <w:p w14:paraId="40624264" w14:textId="5F042769" w:rsidR="00C90FE6" w:rsidRDefault="00C90FE6" w:rsidP="00323501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>If interested in differences in groups, then just need well defined group variable coupled with time/event variable.</w:t>
      </w:r>
    </w:p>
    <w:p w14:paraId="543060F3" w14:textId="63A2E16D" w:rsidR="00C90FE6" w:rsidRDefault="00C90FE6" w:rsidP="00323501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>For time analyses, would need time variable, event (1/0) variable, and group(s)</w:t>
      </w:r>
    </w:p>
    <w:p w14:paraId="1928888D" w14:textId="77777777" w:rsidR="00C0266B" w:rsidRDefault="00C0266B" w:rsidP="00323501">
      <w:pPr>
        <w:rPr>
          <w:rFonts w:ascii="Cambria" w:eastAsia="Cambria" w:hAnsi="Cambria" w:cs="Times New Roman"/>
        </w:rPr>
      </w:pPr>
    </w:p>
    <w:p w14:paraId="24986079" w14:textId="77777777" w:rsidR="00C0266B" w:rsidRDefault="00C0266B" w:rsidP="00323501">
      <w:pPr>
        <w:rPr>
          <w:rFonts w:ascii="Cambria" w:hAnsi="Cambria" w:cstheme="majorHAnsi"/>
        </w:rPr>
      </w:pPr>
    </w:p>
    <w:p w14:paraId="7C2D911A" w14:textId="77777777" w:rsidR="00C0266B" w:rsidRDefault="00C0266B" w:rsidP="00323501">
      <w:pPr>
        <w:rPr>
          <w:rFonts w:ascii="Cambria" w:hAnsi="Cambria" w:cstheme="majorHAnsi"/>
        </w:rPr>
      </w:pPr>
    </w:p>
    <w:p w14:paraId="7B248B00" w14:textId="77777777" w:rsidR="00C0266B" w:rsidRPr="00323501" w:rsidRDefault="00C0266B" w:rsidP="00323501">
      <w:pPr>
        <w:rPr>
          <w:rFonts w:ascii="Cambria" w:hAnsi="Cambria" w:cstheme="majorHAnsi"/>
        </w:rPr>
      </w:pPr>
    </w:p>
    <w:p w14:paraId="735A8912" w14:textId="1FF10414" w:rsidR="00C7355F" w:rsidRDefault="00C7355F" w:rsidP="00C7355F">
      <w:pPr>
        <w:pStyle w:val="ListParagraph"/>
        <w:numPr>
          <w:ilvl w:val="0"/>
          <w:numId w:val="2"/>
        </w:numPr>
        <w:rPr>
          <w:ins w:id="19" w:author="Berent, Allyson" w:date="2020-09-02T16:46:00Z"/>
          <w:rFonts w:ascii="Cambria" w:hAnsi="Cambria" w:cstheme="majorHAnsi"/>
        </w:rPr>
      </w:pPr>
      <w:r w:rsidRPr="008C71DF">
        <w:rPr>
          <w:rFonts w:ascii="Cambria" w:hAnsi="Cambria" w:cstheme="majorHAnsi"/>
        </w:rPr>
        <w:t xml:space="preserve">Is </w:t>
      </w:r>
      <w:del w:id="20" w:author="Berent, Allyson" w:date="2020-09-02T16:47:00Z">
        <w:r w:rsidRPr="008C71DF" w:rsidDel="002C32F2">
          <w:rPr>
            <w:rFonts w:ascii="Cambria" w:hAnsi="Cambria" w:cstheme="majorHAnsi"/>
          </w:rPr>
          <w:delText xml:space="preserve">HxPreUTI, </w:delText>
        </w:r>
      </w:del>
      <w:proofErr w:type="spellStart"/>
      <w:r w:rsidRPr="008C71DF">
        <w:rPr>
          <w:rFonts w:ascii="Cambria" w:hAnsi="Cambria" w:cstheme="majorHAnsi"/>
        </w:rPr>
        <w:t>PreSx_UTI</w:t>
      </w:r>
      <w:proofErr w:type="spellEnd"/>
      <w:r w:rsidR="00B33484">
        <w:rPr>
          <w:rFonts w:ascii="Cambria" w:hAnsi="Cambria" w:cstheme="majorHAnsi"/>
        </w:rPr>
        <w:t xml:space="preserve"> (1/)</w:t>
      </w:r>
      <w:r w:rsidRPr="008C71DF">
        <w:rPr>
          <w:rFonts w:ascii="Cambria" w:hAnsi="Cambria" w:cstheme="majorHAnsi"/>
        </w:rPr>
        <w:t xml:space="preserve"> associated with </w:t>
      </w:r>
      <w:proofErr w:type="spellStart"/>
      <w:r w:rsidRPr="008C71DF">
        <w:rPr>
          <w:rFonts w:ascii="Cambria" w:hAnsi="Cambria" w:cstheme="majorHAnsi"/>
        </w:rPr>
        <w:t>UTI_Post_Any</w:t>
      </w:r>
      <w:proofErr w:type="spellEnd"/>
      <w:r w:rsidRPr="008C71DF">
        <w:rPr>
          <w:rFonts w:ascii="Cambria" w:hAnsi="Cambria" w:cstheme="majorHAnsi"/>
        </w:rPr>
        <w:t xml:space="preserve">, </w:t>
      </w:r>
      <w:proofErr w:type="spellStart"/>
      <w:r w:rsidRPr="008C71DF">
        <w:rPr>
          <w:rFonts w:ascii="Cambria" w:hAnsi="Cambria" w:cstheme="majorHAnsi"/>
        </w:rPr>
        <w:t>SymptomUTI</w:t>
      </w:r>
      <w:proofErr w:type="spellEnd"/>
      <w:r w:rsidRPr="008C71DF">
        <w:rPr>
          <w:rFonts w:ascii="Cambria" w:hAnsi="Cambria" w:cstheme="majorHAnsi"/>
        </w:rPr>
        <w:t xml:space="preserve">, Chronic UTI, </w:t>
      </w:r>
      <w:proofErr w:type="spellStart"/>
      <w:r w:rsidRPr="008C71DF">
        <w:rPr>
          <w:rFonts w:ascii="Cambria" w:hAnsi="Cambria" w:cstheme="majorHAnsi"/>
        </w:rPr>
        <w:t>ChronicUTI_PreandPost</w:t>
      </w:r>
      <w:proofErr w:type="spellEnd"/>
      <w:r w:rsidRPr="008C71DF">
        <w:rPr>
          <w:rFonts w:ascii="Cambria" w:hAnsi="Cambria" w:cstheme="majorHAnsi"/>
        </w:rPr>
        <w:t>?</w:t>
      </w:r>
      <w:r w:rsidR="00B33484">
        <w:rPr>
          <w:rFonts w:ascii="Cambria" w:hAnsi="Cambria" w:cstheme="majorHAnsi"/>
        </w:rPr>
        <w:t xml:space="preserve"> - </w:t>
      </w:r>
      <w:proofErr w:type="spellStart"/>
      <w:r w:rsidR="00B33484">
        <w:rPr>
          <w:rFonts w:ascii="Cambria" w:hAnsi="Cambria" w:cstheme="majorHAnsi"/>
        </w:rPr>
        <w:t>Chisq</w:t>
      </w:r>
      <w:proofErr w:type="spellEnd"/>
    </w:p>
    <w:p w14:paraId="38A99F9D" w14:textId="4A956428" w:rsidR="002C32F2" w:rsidRPr="002C32F2" w:rsidRDefault="002C32F2" w:rsidP="002C32F2">
      <w:pPr>
        <w:pStyle w:val="ListParagraph"/>
        <w:numPr>
          <w:ilvl w:val="0"/>
          <w:numId w:val="2"/>
        </w:numPr>
        <w:rPr>
          <w:rFonts w:ascii="Cambria" w:hAnsi="Cambria" w:cstheme="majorHAnsi"/>
          <w:rPrChange w:id="21" w:author="Berent, Allyson" w:date="2020-09-02T16:46:00Z">
            <w:rPr/>
          </w:rPrChange>
        </w:rPr>
      </w:pPr>
      <w:commentRangeStart w:id="22"/>
      <w:ins w:id="23" w:author="Berent, Allyson" w:date="2020-09-02T16:46:00Z">
        <w:r w:rsidRPr="008C71DF">
          <w:rPr>
            <w:rFonts w:ascii="Cambria" w:hAnsi="Cambria" w:cstheme="majorHAnsi"/>
          </w:rPr>
          <w:t xml:space="preserve">Is </w:t>
        </w:r>
        <w:proofErr w:type="spellStart"/>
        <w:r w:rsidRPr="008C71DF">
          <w:rPr>
            <w:rFonts w:ascii="Cambria" w:hAnsi="Cambria" w:cstheme="majorHAnsi"/>
          </w:rPr>
          <w:t>PreSx_UTI</w:t>
        </w:r>
        <w:proofErr w:type="spellEnd"/>
        <w:r w:rsidRPr="008C71DF">
          <w:rPr>
            <w:rFonts w:ascii="Cambria" w:hAnsi="Cambria" w:cstheme="majorHAnsi"/>
          </w:rPr>
          <w:t xml:space="preserve"> associated with </w:t>
        </w:r>
        <w:proofErr w:type="spellStart"/>
        <w:r w:rsidRPr="008C71DF">
          <w:rPr>
            <w:rFonts w:ascii="Cambria" w:hAnsi="Cambria" w:cstheme="majorHAnsi"/>
          </w:rPr>
          <w:t>UTI_Post_Any</w:t>
        </w:r>
        <w:proofErr w:type="spellEnd"/>
        <w:r w:rsidRPr="008C71DF">
          <w:rPr>
            <w:rFonts w:ascii="Cambria" w:hAnsi="Cambria" w:cstheme="majorHAnsi"/>
          </w:rPr>
          <w:t xml:space="preserve">, </w:t>
        </w:r>
        <w:proofErr w:type="spellStart"/>
        <w:r w:rsidRPr="008C71DF">
          <w:rPr>
            <w:rFonts w:ascii="Cambria" w:hAnsi="Cambria" w:cstheme="majorHAnsi"/>
          </w:rPr>
          <w:t>SymptomUTI</w:t>
        </w:r>
        <w:proofErr w:type="spellEnd"/>
        <w:r w:rsidRPr="008C71DF">
          <w:rPr>
            <w:rFonts w:ascii="Cambria" w:hAnsi="Cambria" w:cstheme="majorHAnsi"/>
          </w:rPr>
          <w:t xml:space="preserve">, Chronic UTI, </w:t>
        </w:r>
        <w:proofErr w:type="spellStart"/>
        <w:proofErr w:type="gramStart"/>
        <w:r w:rsidRPr="008C71DF">
          <w:rPr>
            <w:rFonts w:ascii="Cambria" w:hAnsi="Cambria" w:cstheme="majorHAnsi"/>
          </w:rPr>
          <w:t>ChronicUTI</w:t>
        </w:r>
        <w:proofErr w:type="gramEnd"/>
        <w:r w:rsidRPr="008C71DF">
          <w:rPr>
            <w:rFonts w:ascii="Cambria" w:hAnsi="Cambria" w:cstheme="majorHAnsi"/>
          </w:rPr>
          <w:t>_PreandPost</w:t>
        </w:r>
        <w:proofErr w:type="spellEnd"/>
        <w:r w:rsidRPr="008C71DF">
          <w:rPr>
            <w:rFonts w:ascii="Cambria" w:hAnsi="Cambria" w:cstheme="majorHAnsi"/>
          </w:rPr>
          <w:t>?</w:t>
        </w:r>
      </w:ins>
      <w:commentRangeEnd w:id="22"/>
      <w:ins w:id="24" w:author="Berent, Allyson" w:date="2020-09-02T16:47:00Z">
        <w:r>
          <w:rPr>
            <w:rStyle w:val="CommentReference"/>
          </w:rPr>
          <w:commentReference w:id="22"/>
        </w:r>
      </w:ins>
    </w:p>
    <w:p w14:paraId="63C2EE5C" w14:textId="77777777" w:rsidR="00C7355F" w:rsidRPr="008C71DF" w:rsidRDefault="00C7355F" w:rsidP="00C7355F">
      <w:pPr>
        <w:pStyle w:val="ListParagraph"/>
        <w:numPr>
          <w:ilvl w:val="0"/>
          <w:numId w:val="3"/>
        </w:numPr>
        <w:rPr>
          <w:rFonts w:ascii="Cambria" w:hAnsi="Cambria" w:cstheme="majorHAnsi"/>
        </w:rPr>
      </w:pPr>
      <w:commentRangeStart w:id="25"/>
      <w:r w:rsidRPr="008C71DF">
        <w:rPr>
          <w:rFonts w:ascii="Cambria" w:hAnsi="Cambria" w:cstheme="majorHAnsi"/>
        </w:rPr>
        <w:t xml:space="preserve">Is </w:t>
      </w:r>
      <w:proofErr w:type="spellStart"/>
      <w:r w:rsidRPr="008C71DF">
        <w:rPr>
          <w:rFonts w:ascii="Cambria" w:hAnsi="Cambria" w:cstheme="majorHAnsi"/>
        </w:rPr>
        <w:t>Ucath</w:t>
      </w:r>
      <w:proofErr w:type="spellEnd"/>
      <w:r w:rsidRPr="008C71DF">
        <w:rPr>
          <w:rFonts w:ascii="Cambria" w:hAnsi="Cambria" w:cstheme="majorHAnsi"/>
        </w:rPr>
        <w:t xml:space="preserve"> associated with </w:t>
      </w:r>
      <w:proofErr w:type="spellStart"/>
      <w:r w:rsidRPr="008C71DF">
        <w:rPr>
          <w:rFonts w:ascii="Cambria" w:hAnsi="Cambria" w:cstheme="majorHAnsi"/>
        </w:rPr>
        <w:t>UTI_Post_Any</w:t>
      </w:r>
      <w:proofErr w:type="spellEnd"/>
      <w:r w:rsidRPr="008C71DF">
        <w:rPr>
          <w:rFonts w:ascii="Cambria" w:hAnsi="Cambria" w:cstheme="majorHAnsi"/>
        </w:rPr>
        <w:t xml:space="preserve">? </w:t>
      </w:r>
      <w:proofErr w:type="spellStart"/>
      <w:r w:rsidRPr="008C71DF">
        <w:rPr>
          <w:rFonts w:ascii="Cambria" w:hAnsi="Cambria" w:cstheme="majorHAnsi"/>
        </w:rPr>
        <w:t>SymptomUTI</w:t>
      </w:r>
      <w:proofErr w:type="spellEnd"/>
      <w:r w:rsidRPr="008C71DF">
        <w:rPr>
          <w:rFonts w:ascii="Cambria" w:hAnsi="Cambria" w:cstheme="majorHAnsi"/>
        </w:rPr>
        <w:t xml:space="preserve">? Chronic UTI, </w:t>
      </w:r>
      <w:proofErr w:type="spellStart"/>
      <w:r w:rsidRPr="008C71DF">
        <w:rPr>
          <w:rFonts w:ascii="Cambria" w:hAnsi="Cambria" w:cstheme="majorHAnsi"/>
        </w:rPr>
        <w:t>ChronicUTI_PreandPost</w:t>
      </w:r>
      <w:proofErr w:type="spellEnd"/>
      <w:r w:rsidRPr="008C71DF">
        <w:rPr>
          <w:rFonts w:ascii="Cambria" w:hAnsi="Cambria" w:cstheme="majorHAnsi"/>
        </w:rPr>
        <w:t>?</w:t>
      </w:r>
    </w:p>
    <w:p w14:paraId="483F2074" w14:textId="71936403" w:rsidR="00C7355F" w:rsidRPr="008C71DF" w:rsidRDefault="00C7355F" w:rsidP="00C7355F">
      <w:pPr>
        <w:pStyle w:val="ListParagraph"/>
        <w:numPr>
          <w:ilvl w:val="0"/>
          <w:numId w:val="3"/>
        </w:numPr>
        <w:rPr>
          <w:rFonts w:ascii="Cambria" w:hAnsi="Cambria" w:cstheme="majorHAnsi"/>
        </w:rPr>
      </w:pPr>
      <w:r w:rsidRPr="008C71DF">
        <w:rPr>
          <w:rFonts w:ascii="Cambria" w:hAnsi="Cambria" w:cstheme="majorHAnsi"/>
        </w:rPr>
        <w:t xml:space="preserve">Is </w:t>
      </w:r>
      <w:proofErr w:type="spellStart"/>
      <w:r w:rsidR="001B7343" w:rsidRPr="008C71DF">
        <w:rPr>
          <w:rFonts w:ascii="Cambria" w:hAnsi="Cambria" w:cstheme="majorHAnsi"/>
        </w:rPr>
        <w:t>PU_Sx</w:t>
      </w:r>
      <w:proofErr w:type="spellEnd"/>
      <w:r w:rsidRPr="008C71DF">
        <w:rPr>
          <w:rFonts w:ascii="Cambria" w:hAnsi="Cambria" w:cstheme="majorHAnsi"/>
        </w:rPr>
        <w:t xml:space="preserve"> associated with </w:t>
      </w:r>
      <w:proofErr w:type="spellStart"/>
      <w:r w:rsidRPr="008C71DF">
        <w:rPr>
          <w:rFonts w:ascii="Cambria" w:hAnsi="Cambria" w:cstheme="majorHAnsi"/>
        </w:rPr>
        <w:t>UTI_Post_Any</w:t>
      </w:r>
      <w:proofErr w:type="spellEnd"/>
      <w:r w:rsidRPr="008C71DF">
        <w:rPr>
          <w:rFonts w:ascii="Cambria" w:hAnsi="Cambria" w:cstheme="majorHAnsi"/>
        </w:rPr>
        <w:t xml:space="preserve">? </w:t>
      </w:r>
      <w:proofErr w:type="spellStart"/>
      <w:r w:rsidRPr="008C71DF">
        <w:rPr>
          <w:rFonts w:ascii="Cambria" w:hAnsi="Cambria" w:cstheme="majorHAnsi"/>
        </w:rPr>
        <w:t>Sympt</w:t>
      </w:r>
      <w:bookmarkStart w:id="26" w:name="_GoBack"/>
      <w:bookmarkEnd w:id="26"/>
      <w:r w:rsidRPr="008C71DF">
        <w:rPr>
          <w:rFonts w:ascii="Cambria" w:hAnsi="Cambria" w:cstheme="majorHAnsi"/>
        </w:rPr>
        <w:t>omUTI</w:t>
      </w:r>
      <w:proofErr w:type="spellEnd"/>
      <w:r w:rsidRPr="008C71DF">
        <w:rPr>
          <w:rFonts w:ascii="Cambria" w:hAnsi="Cambria" w:cstheme="majorHAnsi"/>
        </w:rPr>
        <w:t xml:space="preserve">? Chronic UTI, </w:t>
      </w:r>
      <w:proofErr w:type="spellStart"/>
      <w:r w:rsidRPr="008C71DF">
        <w:rPr>
          <w:rFonts w:ascii="Cambria" w:hAnsi="Cambria" w:cstheme="majorHAnsi"/>
        </w:rPr>
        <w:t>ChronicUTI_PreandPost</w:t>
      </w:r>
      <w:proofErr w:type="spellEnd"/>
      <w:r w:rsidRPr="008C71DF">
        <w:rPr>
          <w:rFonts w:ascii="Cambria" w:hAnsi="Cambria" w:cstheme="majorHAnsi"/>
        </w:rPr>
        <w:t>?</w:t>
      </w:r>
      <w:commentRangeEnd w:id="25"/>
      <w:r w:rsidR="002C32F2">
        <w:rPr>
          <w:rStyle w:val="CommentReference"/>
        </w:rPr>
        <w:commentReference w:id="25"/>
      </w:r>
    </w:p>
    <w:p w14:paraId="38CCE499" w14:textId="77777777" w:rsidR="00C7355F" w:rsidRDefault="00C7355F" w:rsidP="00C7355F">
      <w:pPr>
        <w:pStyle w:val="ListParagraph"/>
        <w:rPr>
          <w:rFonts w:ascii="Cambria" w:hAnsi="Cambria" w:cstheme="majorHAnsi"/>
        </w:rPr>
      </w:pPr>
    </w:p>
    <w:p w14:paraId="39C555C9" w14:textId="52D46CE0" w:rsidR="0012598D" w:rsidRPr="008C71DF" w:rsidRDefault="0012598D" w:rsidP="00C7355F">
      <w:pPr>
        <w:pStyle w:val="ListParagraph"/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All </w:t>
      </w:r>
      <w:proofErr w:type="spellStart"/>
      <w:r>
        <w:rPr>
          <w:rFonts w:ascii="Cambria" w:hAnsi="Cambria" w:cstheme="majorHAnsi"/>
        </w:rPr>
        <w:t>ChiSq</w:t>
      </w:r>
      <w:proofErr w:type="spellEnd"/>
    </w:p>
    <w:p w14:paraId="276A8EFC" w14:textId="77777777" w:rsidR="00C7355F" w:rsidRPr="008C71DF" w:rsidRDefault="00C7355F" w:rsidP="00C7355F">
      <w:pPr>
        <w:rPr>
          <w:rFonts w:ascii="Cambria" w:eastAsia="Cambria" w:hAnsi="Cambria"/>
          <w:b/>
          <w:bCs/>
          <w:u w:val="single"/>
        </w:rPr>
      </w:pPr>
      <w:r w:rsidRPr="008C71DF">
        <w:rPr>
          <w:rFonts w:ascii="Cambria" w:eastAsia="Cambria" w:hAnsi="Cambria"/>
          <w:b/>
          <w:bCs/>
          <w:u w:val="single"/>
        </w:rPr>
        <w:t xml:space="preserve">Tab 2 Procedure </w:t>
      </w:r>
    </w:p>
    <w:p w14:paraId="3DFC2560" w14:textId="757D03DB" w:rsidR="00C7355F" w:rsidRPr="008C71DF" w:rsidRDefault="00C7355F" w:rsidP="00C7355F">
      <w:pPr>
        <w:rPr>
          <w:rFonts w:ascii="Cambria" w:eastAsia="Cambria" w:hAnsi="Cambria" w:cs="Times New Roman"/>
          <w:b/>
          <w:bCs/>
          <w:u w:val="single"/>
        </w:rPr>
      </w:pPr>
      <w:r w:rsidRPr="008C71DF">
        <w:rPr>
          <w:rFonts w:ascii="Cambria" w:eastAsia="Cambria" w:hAnsi="Cambria" w:cs="Times New Roman"/>
          <w:b/>
          <w:bCs/>
        </w:rPr>
        <w:t>Descriptive</w:t>
      </w:r>
      <w:r w:rsidR="0012598D">
        <w:rPr>
          <w:rFonts w:ascii="Cambria" w:eastAsia="Cambria" w:hAnsi="Cambria" w:cs="Times New Roman"/>
          <w:b/>
          <w:bCs/>
        </w:rPr>
        <w:t xml:space="preserve"> – </w:t>
      </w:r>
      <w:proofErr w:type="spellStart"/>
      <w:r w:rsidR="0012598D">
        <w:rPr>
          <w:rFonts w:ascii="Cambria" w:eastAsia="Cambria" w:hAnsi="Cambria" w:cs="Times New Roman"/>
          <w:b/>
          <w:bCs/>
        </w:rPr>
        <w:t>Freqs</w:t>
      </w:r>
      <w:proofErr w:type="spellEnd"/>
      <w:r w:rsidR="0012598D">
        <w:rPr>
          <w:rFonts w:ascii="Cambria" w:eastAsia="Cambria" w:hAnsi="Cambria" w:cs="Times New Roman"/>
          <w:b/>
          <w:bCs/>
        </w:rPr>
        <w:t xml:space="preserve"> with </w:t>
      </w:r>
      <w:proofErr w:type="spellStart"/>
      <w:r w:rsidR="0012598D">
        <w:rPr>
          <w:rFonts w:ascii="Cambria" w:eastAsia="Cambria" w:hAnsi="Cambria" w:cs="Times New Roman"/>
          <w:b/>
          <w:bCs/>
        </w:rPr>
        <w:t>Chisq</w:t>
      </w:r>
      <w:proofErr w:type="spellEnd"/>
    </w:p>
    <w:p w14:paraId="0D32A6D3" w14:textId="1E96175F" w:rsidR="00C7355F" w:rsidRPr="008C71DF" w:rsidRDefault="00C7355F" w:rsidP="00C7355F">
      <w:pPr>
        <w:pStyle w:val="ListParagraph"/>
        <w:numPr>
          <w:ilvl w:val="0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% unilateral vs bilateral vs 3-way overall and per group </w:t>
      </w:r>
    </w:p>
    <w:p w14:paraId="717C043B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Overall</w:t>
      </w:r>
    </w:p>
    <w:p w14:paraId="3DBB493D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EDTA</w:t>
      </w:r>
    </w:p>
    <w:p w14:paraId="54F58219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Saline</w:t>
      </w:r>
    </w:p>
    <w:p w14:paraId="1EBD082B" w14:textId="297BE930" w:rsidR="003657C7" w:rsidRPr="008C71DF" w:rsidRDefault="003657C7" w:rsidP="006437B2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Mixed</w:t>
      </w:r>
    </w:p>
    <w:p w14:paraId="2A19FE9E" w14:textId="69A241B8" w:rsidR="00C7355F" w:rsidRPr="008C71DF" w:rsidRDefault="00C7355F" w:rsidP="00C7355F">
      <w:pPr>
        <w:pStyle w:val="ListParagraph"/>
        <w:numPr>
          <w:ilvl w:val="0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% </w:t>
      </w:r>
      <w:proofErr w:type="spellStart"/>
      <w:r w:rsidRPr="008C71DF">
        <w:rPr>
          <w:rFonts w:ascii="Cambria" w:eastAsia="Cambria" w:hAnsi="Cambria" w:cstheme="majorHAnsi"/>
        </w:rPr>
        <w:t>IntraComp</w:t>
      </w:r>
      <w:proofErr w:type="spellEnd"/>
      <w:r w:rsidRPr="008C71DF">
        <w:rPr>
          <w:rFonts w:ascii="Cambria" w:eastAsia="Cambria" w:hAnsi="Cambria" w:cstheme="majorHAnsi"/>
        </w:rPr>
        <w:t xml:space="preserve"> </w:t>
      </w:r>
    </w:p>
    <w:p w14:paraId="2ED32C03" w14:textId="5673DDE9" w:rsidR="00D47447" w:rsidRPr="008C71DF" w:rsidRDefault="003657C7" w:rsidP="00BD275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Overall</w:t>
      </w:r>
      <w:r w:rsidR="00D47447" w:rsidRPr="008C71DF">
        <w:rPr>
          <w:rFonts w:ascii="Cambria" w:eastAsia="Cambria" w:hAnsi="Cambria" w:cstheme="majorHAnsi"/>
        </w:rPr>
        <w:t xml:space="preserve"> </w:t>
      </w:r>
    </w:p>
    <w:p w14:paraId="69BDC9E9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EDTA</w:t>
      </w:r>
    </w:p>
    <w:p w14:paraId="30F7E00A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Saline</w:t>
      </w:r>
    </w:p>
    <w:p w14:paraId="305AA4CB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Mixed</w:t>
      </w:r>
    </w:p>
    <w:p w14:paraId="10C01FDD" w14:textId="77777777" w:rsidR="003657C7" w:rsidRPr="008C71DF" w:rsidRDefault="003657C7" w:rsidP="00C7355F">
      <w:pPr>
        <w:pStyle w:val="ListParagraph"/>
        <w:numPr>
          <w:ilvl w:val="0"/>
          <w:numId w:val="4"/>
        </w:numPr>
        <w:rPr>
          <w:rFonts w:ascii="Cambria" w:eastAsia="Cambria" w:hAnsi="Cambria" w:cstheme="majorHAnsi"/>
        </w:rPr>
      </w:pPr>
    </w:p>
    <w:p w14:paraId="4249C598" w14:textId="2070CC53" w:rsidR="00C7355F" w:rsidRPr="008C71DF" w:rsidRDefault="00C7355F" w:rsidP="00C7355F">
      <w:pPr>
        <w:pStyle w:val="ListParagraph"/>
        <w:numPr>
          <w:ilvl w:val="0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% </w:t>
      </w:r>
      <w:proofErr w:type="spellStart"/>
      <w:r w:rsidRPr="008C71DF">
        <w:rPr>
          <w:rFonts w:ascii="Cambria" w:eastAsia="Cambria" w:hAnsi="Cambria" w:cstheme="majorHAnsi"/>
        </w:rPr>
        <w:t>IntraEDTA</w:t>
      </w:r>
      <w:proofErr w:type="spellEnd"/>
    </w:p>
    <w:p w14:paraId="254DEB00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Overall</w:t>
      </w:r>
    </w:p>
    <w:p w14:paraId="393D37A4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EDTA</w:t>
      </w:r>
    </w:p>
    <w:p w14:paraId="7C8C63D8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Saline</w:t>
      </w:r>
    </w:p>
    <w:p w14:paraId="30DF4A6F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Mixed</w:t>
      </w:r>
    </w:p>
    <w:p w14:paraId="3FC189EC" w14:textId="3C42727A" w:rsidR="00C7355F" w:rsidRPr="008C71DF" w:rsidRDefault="00C7355F" w:rsidP="00914C42">
      <w:pPr>
        <w:pStyle w:val="ListParagraph"/>
        <w:numPr>
          <w:ilvl w:val="0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% </w:t>
      </w:r>
      <w:commentRangeStart w:id="27"/>
      <w:proofErr w:type="spellStart"/>
      <w:r w:rsidRPr="008C71DF">
        <w:rPr>
          <w:rFonts w:ascii="Cambria" w:eastAsia="Cambria" w:hAnsi="Cambria" w:cstheme="majorHAnsi"/>
        </w:rPr>
        <w:t>IntraCysto</w:t>
      </w:r>
      <w:commentRangeEnd w:id="27"/>
      <w:proofErr w:type="spellEnd"/>
      <w:r w:rsidR="002C32F2">
        <w:rPr>
          <w:rStyle w:val="CommentReference"/>
        </w:rPr>
        <w:commentReference w:id="27"/>
      </w:r>
      <w:r w:rsidRPr="008C71DF">
        <w:rPr>
          <w:rFonts w:ascii="Cambria" w:eastAsia="Cambria" w:hAnsi="Cambria" w:cstheme="majorHAnsi"/>
        </w:rPr>
        <w:t xml:space="preserve"> </w:t>
      </w:r>
    </w:p>
    <w:p w14:paraId="7FD81D2B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lastRenderedPageBreak/>
        <w:t>Overall</w:t>
      </w:r>
    </w:p>
    <w:p w14:paraId="20E3F308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EDTA</w:t>
      </w:r>
    </w:p>
    <w:p w14:paraId="63EF4FD9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Saline</w:t>
      </w:r>
    </w:p>
    <w:p w14:paraId="1233CBDD" w14:textId="503A7D14" w:rsidR="003657C7" w:rsidRPr="008C71DF" w:rsidRDefault="003657C7" w:rsidP="0074565C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Mixed</w:t>
      </w:r>
    </w:p>
    <w:p w14:paraId="4A3298DC" w14:textId="235FFE7B" w:rsidR="00C7355F" w:rsidRPr="008C71DF" w:rsidRDefault="00C7355F" w:rsidP="00C7355F">
      <w:pPr>
        <w:pStyle w:val="ListParagraph"/>
        <w:numPr>
          <w:ilvl w:val="0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% </w:t>
      </w:r>
      <w:proofErr w:type="spellStart"/>
      <w:r w:rsidRPr="008C71DF">
        <w:rPr>
          <w:rFonts w:ascii="Cambria" w:eastAsia="Cambria" w:hAnsi="Cambria" w:cstheme="majorHAnsi"/>
        </w:rPr>
        <w:t>PyeloCS</w:t>
      </w:r>
      <w:proofErr w:type="spellEnd"/>
      <w:r w:rsidRPr="008C71DF">
        <w:rPr>
          <w:rFonts w:ascii="Cambria" w:eastAsia="Cambria" w:hAnsi="Cambria" w:cstheme="majorHAnsi"/>
        </w:rPr>
        <w:t xml:space="preserve"> (0=we did one </w:t>
      </w:r>
      <w:del w:id="28" w:author="Berent, Allyson" w:date="2020-09-02T16:49:00Z">
        <w:r w:rsidRPr="008C71DF" w:rsidDel="002C32F2">
          <w:rPr>
            <w:rFonts w:ascii="Cambria" w:eastAsia="Cambria" w:hAnsi="Cambria" w:cstheme="majorHAnsi"/>
          </w:rPr>
          <w:delText xml:space="preserve">at </w:delText>
        </w:r>
      </w:del>
      <w:ins w:id="29" w:author="Berent, Allyson" w:date="2020-09-02T16:49:00Z">
        <w:r w:rsidR="002C32F2">
          <w:rPr>
            <w:rFonts w:ascii="Cambria" w:eastAsia="Cambria" w:hAnsi="Cambria" w:cstheme="majorHAnsi"/>
          </w:rPr>
          <w:t>and</w:t>
        </w:r>
        <w:r w:rsidR="002C32F2" w:rsidRPr="008C71DF">
          <w:rPr>
            <w:rFonts w:ascii="Cambria" w:eastAsia="Cambria" w:hAnsi="Cambria" w:cstheme="majorHAnsi"/>
          </w:rPr>
          <w:t xml:space="preserve"> </w:t>
        </w:r>
      </w:ins>
      <w:r w:rsidRPr="008C71DF">
        <w:rPr>
          <w:rFonts w:ascii="Cambria" w:eastAsia="Cambria" w:hAnsi="Cambria" w:cstheme="majorHAnsi"/>
        </w:rPr>
        <w:t xml:space="preserve">it was negative, 1=positive) vs % </w:t>
      </w:r>
      <w:proofErr w:type="spellStart"/>
      <w:r w:rsidRPr="008C71DF">
        <w:rPr>
          <w:rFonts w:ascii="Cambria" w:eastAsia="Cambria" w:hAnsi="Cambria" w:cstheme="majorHAnsi"/>
        </w:rPr>
        <w:t>PreSx_UTI</w:t>
      </w:r>
      <w:proofErr w:type="spellEnd"/>
    </w:p>
    <w:p w14:paraId="78A70279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Overall</w:t>
      </w:r>
    </w:p>
    <w:p w14:paraId="3A16D3EB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EDTA</w:t>
      </w:r>
    </w:p>
    <w:p w14:paraId="18CCB0DF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Saline</w:t>
      </w:r>
    </w:p>
    <w:p w14:paraId="7FAA0DF6" w14:textId="77777777" w:rsidR="003657C7" w:rsidRPr="008C71DF" w:rsidDel="002C32F2" w:rsidRDefault="003657C7" w:rsidP="003657C7">
      <w:pPr>
        <w:pStyle w:val="ListParagraph"/>
        <w:numPr>
          <w:ilvl w:val="1"/>
          <w:numId w:val="4"/>
        </w:numPr>
        <w:rPr>
          <w:del w:id="30" w:author="Berent, Allyson" w:date="2020-09-02T16:54:00Z"/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Mixed</w:t>
      </w:r>
    </w:p>
    <w:p w14:paraId="738CB920" w14:textId="77777777" w:rsidR="003657C7" w:rsidRPr="002C32F2" w:rsidRDefault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  <w:rPrChange w:id="31" w:author="Berent, Allyson" w:date="2020-09-02T16:54:00Z">
            <w:rPr/>
          </w:rPrChange>
        </w:rPr>
        <w:pPrChange w:id="32" w:author="Berent, Allyson" w:date="2020-09-02T16:54:00Z">
          <w:pPr>
            <w:pStyle w:val="ListParagraph"/>
            <w:numPr>
              <w:numId w:val="4"/>
            </w:numPr>
            <w:ind w:hanging="360"/>
          </w:pPr>
        </w:pPrChange>
      </w:pPr>
    </w:p>
    <w:p w14:paraId="121F1A19" w14:textId="3D7B937C" w:rsidR="00C7355F" w:rsidRPr="008C71DF" w:rsidRDefault="00C7355F" w:rsidP="00C7355F">
      <w:pPr>
        <w:pStyle w:val="ListParagraph"/>
        <w:numPr>
          <w:ilvl w:val="0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% </w:t>
      </w:r>
      <w:r w:rsidR="00674C34" w:rsidRPr="008C71DF">
        <w:rPr>
          <w:rFonts w:ascii="Cambria" w:eastAsia="Cambria" w:hAnsi="Cambria" w:cstheme="majorHAnsi"/>
        </w:rPr>
        <w:t xml:space="preserve">positive </w:t>
      </w:r>
      <w:proofErr w:type="spellStart"/>
      <w:r w:rsidR="00674C34" w:rsidRPr="008C71DF">
        <w:rPr>
          <w:rFonts w:ascii="Cambria" w:eastAsia="Cambria" w:hAnsi="Cambria" w:cstheme="majorHAnsi"/>
        </w:rPr>
        <w:t>Uculture_Pyelo</w:t>
      </w:r>
      <w:r w:rsidR="002C2AF4" w:rsidRPr="008C71DF">
        <w:rPr>
          <w:rFonts w:ascii="Cambria" w:eastAsia="Cambria" w:hAnsi="Cambria" w:cstheme="majorHAnsi"/>
        </w:rPr>
        <w:t>_Result</w:t>
      </w:r>
      <w:proofErr w:type="spellEnd"/>
    </w:p>
    <w:p w14:paraId="65C4DA7E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Overall</w:t>
      </w:r>
    </w:p>
    <w:p w14:paraId="4BFEF40E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EDTA</w:t>
      </w:r>
    </w:p>
    <w:p w14:paraId="0EE5A697" w14:textId="77777777" w:rsidR="003657C7" w:rsidRPr="008C71DF" w:rsidRDefault="003657C7" w:rsidP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Saline</w:t>
      </w:r>
    </w:p>
    <w:p w14:paraId="1B3498BE" w14:textId="77777777" w:rsidR="003657C7" w:rsidRPr="008C71DF" w:rsidDel="002C32F2" w:rsidRDefault="003657C7" w:rsidP="003657C7">
      <w:pPr>
        <w:pStyle w:val="ListParagraph"/>
        <w:numPr>
          <w:ilvl w:val="1"/>
          <w:numId w:val="4"/>
        </w:numPr>
        <w:rPr>
          <w:del w:id="33" w:author="Berent, Allyson" w:date="2020-09-02T16:54:00Z"/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Mixed</w:t>
      </w:r>
    </w:p>
    <w:p w14:paraId="5B6250DB" w14:textId="77777777" w:rsidR="003657C7" w:rsidRPr="002C32F2" w:rsidRDefault="003657C7">
      <w:pPr>
        <w:pStyle w:val="ListParagraph"/>
        <w:numPr>
          <w:ilvl w:val="1"/>
          <w:numId w:val="4"/>
        </w:numPr>
        <w:rPr>
          <w:rFonts w:ascii="Cambria" w:eastAsia="Cambria" w:hAnsi="Cambria" w:cstheme="majorHAnsi"/>
          <w:rPrChange w:id="34" w:author="Berent, Allyson" w:date="2020-09-02T16:54:00Z">
            <w:rPr/>
          </w:rPrChange>
        </w:rPr>
        <w:pPrChange w:id="35" w:author="Berent, Allyson" w:date="2020-09-02T16:54:00Z">
          <w:pPr>
            <w:pStyle w:val="ListParagraph"/>
            <w:numPr>
              <w:numId w:val="4"/>
            </w:numPr>
            <w:ind w:hanging="360"/>
          </w:pPr>
        </w:pPrChange>
      </w:pPr>
    </w:p>
    <w:p w14:paraId="4E38F351" w14:textId="77777777" w:rsidR="00C7355F" w:rsidRPr="008C71DF" w:rsidRDefault="00C7355F" w:rsidP="00C7355F">
      <w:pPr>
        <w:rPr>
          <w:rFonts w:ascii="Cambria" w:eastAsia="Cambria" w:hAnsi="Cambria" w:cstheme="majorHAnsi"/>
        </w:rPr>
      </w:pPr>
    </w:p>
    <w:p w14:paraId="79DB5A24" w14:textId="77777777" w:rsidR="00C7355F" w:rsidRDefault="00C7355F" w:rsidP="00C7355F">
      <w:pPr>
        <w:rPr>
          <w:rFonts w:ascii="Cambria" w:eastAsia="Cambria" w:hAnsi="Cambria" w:cs="Times New Roman"/>
          <w:b/>
          <w:bCs/>
        </w:rPr>
      </w:pPr>
      <w:r w:rsidRPr="008C71DF">
        <w:rPr>
          <w:rFonts w:ascii="Cambria" w:eastAsia="Cambria" w:hAnsi="Cambria" w:cs="Times New Roman"/>
          <w:b/>
          <w:bCs/>
        </w:rPr>
        <w:t>Stats</w:t>
      </w:r>
    </w:p>
    <w:p w14:paraId="64227C52" w14:textId="77777777" w:rsidR="0012598D" w:rsidRDefault="0012598D" w:rsidP="00C7355F">
      <w:pPr>
        <w:rPr>
          <w:rFonts w:ascii="Cambria" w:eastAsia="Cambria" w:hAnsi="Cambria" w:cs="Times New Roman"/>
          <w:b/>
          <w:bCs/>
        </w:rPr>
      </w:pPr>
    </w:p>
    <w:p w14:paraId="266E6C50" w14:textId="5008C53C" w:rsidR="0012598D" w:rsidRDefault="0012598D" w:rsidP="0012598D">
      <w:p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Is stone, stricture, </w:t>
      </w:r>
      <w:proofErr w:type="spellStart"/>
      <w:r w:rsidRPr="008C71DF">
        <w:rPr>
          <w:rFonts w:ascii="Cambria" w:eastAsia="Cambria" w:hAnsi="Cambria" w:cstheme="majorHAnsi"/>
        </w:rPr>
        <w:t>PurulentDebris</w:t>
      </w:r>
      <w:proofErr w:type="spellEnd"/>
      <w:r>
        <w:rPr>
          <w:rFonts w:ascii="Cambria" w:eastAsia="Cambria" w:hAnsi="Cambria" w:cstheme="majorHAnsi"/>
        </w:rPr>
        <w:t xml:space="preserve"> – Independent (1/0)</w:t>
      </w:r>
    </w:p>
    <w:p w14:paraId="753DF77A" w14:textId="77777777" w:rsidR="0012598D" w:rsidRDefault="0012598D" w:rsidP="0012598D">
      <w:pPr>
        <w:rPr>
          <w:rFonts w:ascii="Cambria" w:eastAsia="Cambria" w:hAnsi="Cambria" w:cstheme="majorHAnsi"/>
        </w:rPr>
      </w:pPr>
      <w:r>
        <w:rPr>
          <w:rFonts w:ascii="Cambria" w:eastAsia="Cambria" w:hAnsi="Cambria" w:cstheme="majorHAnsi"/>
        </w:rPr>
        <w:t>Dependents</w:t>
      </w:r>
      <w:proofErr w:type="gramStart"/>
      <w:r>
        <w:rPr>
          <w:rFonts w:ascii="Cambria" w:eastAsia="Cambria" w:hAnsi="Cambria" w:cstheme="majorHAnsi"/>
        </w:rPr>
        <w:t>:</w:t>
      </w:r>
      <w:ins w:id="36" w:author="Berent, Allyson" w:date="2020-09-02T16:46:00Z">
        <w:r>
          <w:rPr>
            <w:rFonts w:ascii="Cambria" w:eastAsia="Cambria" w:hAnsi="Cambria" w:cstheme="majorHAnsi"/>
          </w:rPr>
          <w:t>,</w:t>
        </w:r>
        <w:proofErr w:type="gramEnd"/>
        <w:r>
          <w:rPr>
            <w:rFonts w:ascii="Cambria" w:eastAsia="Cambria" w:hAnsi="Cambria" w:cstheme="majorHAnsi"/>
          </w:rPr>
          <w:t xml:space="preserve"> </w:t>
        </w:r>
      </w:ins>
      <w:r w:rsidRPr="008C71DF">
        <w:rPr>
          <w:rFonts w:ascii="Cambria" w:eastAsia="Cambria" w:hAnsi="Cambria" w:cstheme="majorHAnsi"/>
        </w:rPr>
        <w:t>Mineralized</w:t>
      </w:r>
      <w:r>
        <w:rPr>
          <w:rFonts w:ascii="Cambria" w:eastAsia="Cambria" w:hAnsi="Cambria" w:cstheme="majorHAnsi"/>
        </w:rPr>
        <w:t xml:space="preserve"> 1/0 coupled with</w:t>
      </w:r>
      <w:r w:rsidRPr="008C71DF">
        <w:rPr>
          <w:rFonts w:ascii="Cambria" w:eastAsia="Cambria" w:hAnsi="Cambria" w:cstheme="majorHAnsi"/>
        </w:rPr>
        <w:t xml:space="preserve"> </w:t>
      </w:r>
      <w:proofErr w:type="spellStart"/>
      <w:r w:rsidRPr="008C71DF">
        <w:rPr>
          <w:rFonts w:ascii="Cambria" w:eastAsia="Cambria" w:hAnsi="Cambria" w:cstheme="majorHAnsi"/>
        </w:rPr>
        <w:t>TimeMin</w:t>
      </w:r>
      <w:proofErr w:type="spellEnd"/>
      <w:r>
        <w:rPr>
          <w:rFonts w:ascii="Cambria" w:eastAsia="Cambria" w:hAnsi="Cambria" w:cstheme="majorHAnsi"/>
        </w:rPr>
        <w:t xml:space="preserve"> (KM</w:t>
      </w:r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Stone_CompleteOcclude</w:t>
      </w:r>
      <w:proofErr w:type="spellEnd"/>
      <w:r>
        <w:rPr>
          <w:rFonts w:ascii="Cambria" w:eastAsia="Cambria" w:hAnsi="Cambria" w:cstheme="majorHAnsi"/>
        </w:rPr>
        <w:t xml:space="preserve"> (0/1)</w:t>
      </w:r>
      <w:r w:rsidRPr="008C71DF">
        <w:rPr>
          <w:rFonts w:ascii="Cambria" w:eastAsia="Cambria" w:hAnsi="Cambria" w:cstheme="majorHAnsi"/>
        </w:rPr>
        <w:t xml:space="preserve">, </w:t>
      </w:r>
      <w:ins w:id="37" w:author="Berent, Allyson" w:date="2020-09-02T16:46:00Z">
        <w:r>
          <w:rPr>
            <w:rFonts w:ascii="Cambria" w:eastAsia="Cambria" w:hAnsi="Cambria" w:cstheme="majorHAnsi"/>
          </w:rPr>
          <w:t>Stone</w:t>
        </w:r>
      </w:ins>
      <w:r>
        <w:rPr>
          <w:rFonts w:ascii="Cambria" w:eastAsia="Cambria" w:hAnsi="Cambria" w:cstheme="majorHAnsi"/>
        </w:rPr>
        <w:t xml:space="preserve"> 1/0 </w:t>
      </w:r>
      <w:proofErr w:type="spellStart"/>
      <w:r w:rsidRPr="008C71DF">
        <w:rPr>
          <w:rFonts w:ascii="Cambria" w:eastAsia="Cambria" w:hAnsi="Cambria" w:cstheme="majorHAnsi"/>
        </w:rPr>
        <w:t>TimeStoneBlock</w:t>
      </w:r>
      <w:proofErr w:type="spellEnd"/>
      <w:r>
        <w:rPr>
          <w:rFonts w:ascii="Cambria" w:eastAsia="Cambria" w:hAnsi="Cambria" w:cstheme="majorHAnsi"/>
        </w:rPr>
        <w:t>(KM)</w:t>
      </w:r>
      <w:r w:rsidRPr="008C71DF">
        <w:rPr>
          <w:rFonts w:ascii="Cambria" w:eastAsia="Cambria" w:hAnsi="Cambria" w:cstheme="majorHAnsi"/>
        </w:rPr>
        <w:t xml:space="preserve">, Exchange </w:t>
      </w:r>
      <w:proofErr w:type="spellStart"/>
      <w:r w:rsidRPr="008C71DF">
        <w:rPr>
          <w:rFonts w:ascii="Cambria" w:eastAsia="Cambria" w:hAnsi="Cambria" w:cstheme="majorHAnsi"/>
        </w:rPr>
        <w:t>Stone_Needed</w:t>
      </w:r>
      <w:proofErr w:type="spellEnd"/>
      <w:r>
        <w:rPr>
          <w:rFonts w:ascii="Cambria" w:eastAsia="Cambria" w:hAnsi="Cambria" w:cstheme="majorHAnsi"/>
        </w:rPr>
        <w:t xml:space="preserve">(1/0 – </w:t>
      </w:r>
      <w:proofErr w:type="spellStart"/>
      <w:r>
        <w:rPr>
          <w:rFonts w:ascii="Cambria" w:eastAsia="Cambria" w:hAnsi="Cambria" w:cstheme="majorHAnsi"/>
        </w:rPr>
        <w:t>Chisq</w:t>
      </w:r>
      <w:proofErr w:type="spellEnd"/>
      <w:r>
        <w:rPr>
          <w:rFonts w:ascii="Cambria" w:eastAsia="Cambria" w:hAnsi="Cambria" w:cstheme="majorHAnsi"/>
        </w:rPr>
        <w:t>)</w:t>
      </w:r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ExchangeStone_YN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ExchangeStoneComp</w:t>
      </w:r>
      <w:proofErr w:type="spellEnd"/>
    </w:p>
    <w:p w14:paraId="1A08437D" w14:textId="77777777" w:rsidR="0012598D" w:rsidRDefault="0012598D" w:rsidP="00C7355F">
      <w:pPr>
        <w:rPr>
          <w:rFonts w:ascii="Cambria" w:eastAsia="Cambria" w:hAnsi="Cambria" w:cs="Times New Roman"/>
          <w:b/>
          <w:bCs/>
        </w:rPr>
      </w:pPr>
    </w:p>
    <w:p w14:paraId="4A11C2E3" w14:textId="77777777" w:rsidR="0012598D" w:rsidRPr="008C71DF" w:rsidRDefault="0012598D" w:rsidP="00C7355F">
      <w:pPr>
        <w:rPr>
          <w:rFonts w:ascii="Cambria" w:eastAsia="Cambria" w:hAnsi="Cambria" w:cs="Times New Roman"/>
          <w:b/>
          <w:bCs/>
        </w:rPr>
      </w:pPr>
    </w:p>
    <w:p w14:paraId="6F1E109C" w14:textId="79AEA450" w:rsidR="00C7355F" w:rsidRPr="008C71DF" w:rsidRDefault="00C7355F" w:rsidP="00C7355F">
      <w:pPr>
        <w:pStyle w:val="ListParagraph"/>
        <w:numPr>
          <w:ilvl w:val="0"/>
          <w:numId w:val="5"/>
        </w:numPr>
        <w:rPr>
          <w:rFonts w:ascii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Is etiology (stone, stricture, </w:t>
      </w:r>
      <w:proofErr w:type="spellStart"/>
      <w:r w:rsidRPr="008C71DF">
        <w:rPr>
          <w:rFonts w:ascii="Cambria" w:eastAsia="Cambria" w:hAnsi="Cambria" w:cstheme="majorHAnsi"/>
        </w:rPr>
        <w:t>PurulentDebris</w:t>
      </w:r>
      <w:proofErr w:type="spellEnd"/>
      <w:r w:rsidRPr="008C71DF">
        <w:rPr>
          <w:rFonts w:ascii="Cambria" w:eastAsia="Cambria" w:hAnsi="Cambria" w:cstheme="majorHAnsi"/>
        </w:rPr>
        <w:t xml:space="preserve">) associated with </w:t>
      </w:r>
      <w:bookmarkStart w:id="38" w:name="OLE_LINK1"/>
      <w:r w:rsidRPr="008C71DF">
        <w:rPr>
          <w:rFonts w:ascii="Cambria" w:eastAsia="Cambria" w:hAnsi="Cambria" w:cstheme="majorHAnsi"/>
        </w:rPr>
        <w:t xml:space="preserve">Mineralized, </w:t>
      </w:r>
      <w:proofErr w:type="spellStart"/>
      <w:r w:rsidRPr="008C71DF">
        <w:rPr>
          <w:rFonts w:ascii="Cambria" w:eastAsia="Cambria" w:hAnsi="Cambria" w:cstheme="majorHAnsi"/>
        </w:rPr>
        <w:t>TimeMin</w:t>
      </w:r>
      <w:proofErr w:type="spellEnd"/>
      <w:proofErr w:type="gramStart"/>
      <w:r w:rsidRPr="008C71DF">
        <w:rPr>
          <w:rFonts w:ascii="Cambria" w:eastAsia="Cambria" w:hAnsi="Cambria" w:cstheme="majorHAnsi"/>
        </w:rPr>
        <w:t>, ,</w:t>
      </w:r>
      <w:proofErr w:type="gramEnd"/>
      <w:r w:rsidRPr="008C71DF">
        <w:rPr>
          <w:rFonts w:ascii="Cambria" w:eastAsia="Cambria" w:hAnsi="Cambria" w:cstheme="majorHAnsi"/>
        </w:rPr>
        <w:t xml:space="preserve"> </w:t>
      </w:r>
      <w:proofErr w:type="spellStart"/>
      <w:r w:rsidRPr="008C71DF">
        <w:rPr>
          <w:rFonts w:ascii="Cambria" w:eastAsia="Cambria" w:hAnsi="Cambria" w:cstheme="majorHAnsi"/>
        </w:rPr>
        <w:t>Stone_CompleteOcclude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TimeStoneBlock</w:t>
      </w:r>
      <w:proofErr w:type="spellEnd"/>
      <w:r w:rsidRPr="008C71DF">
        <w:rPr>
          <w:rFonts w:ascii="Cambria" w:eastAsia="Cambria" w:hAnsi="Cambria" w:cstheme="majorHAnsi"/>
        </w:rPr>
        <w:t xml:space="preserve">, Exchange </w:t>
      </w:r>
      <w:proofErr w:type="spellStart"/>
      <w:r w:rsidRPr="008C71DF">
        <w:rPr>
          <w:rFonts w:ascii="Cambria" w:eastAsia="Cambria" w:hAnsi="Cambria" w:cstheme="majorHAnsi"/>
        </w:rPr>
        <w:t>Stone_Needed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ExchangeStone_YN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ExchangeStoneComp</w:t>
      </w:r>
      <w:proofErr w:type="spellEnd"/>
      <w:r w:rsidRPr="008C71DF">
        <w:rPr>
          <w:rFonts w:ascii="Cambria" w:eastAsia="Cambria" w:hAnsi="Cambria" w:cstheme="majorHAnsi"/>
        </w:rPr>
        <w:t xml:space="preserve">? </w:t>
      </w:r>
    </w:p>
    <w:bookmarkEnd w:id="38"/>
    <w:p w14:paraId="6F70227C" w14:textId="77777777" w:rsidR="00C7355F" w:rsidRPr="008C71DF" w:rsidRDefault="00C7355F" w:rsidP="00C7355F">
      <w:pPr>
        <w:pStyle w:val="ListParagraph"/>
        <w:numPr>
          <w:ilvl w:val="0"/>
          <w:numId w:val="5"/>
        </w:numPr>
        <w:rPr>
          <w:rFonts w:ascii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Is etiology (stone, stricture, DSB, </w:t>
      </w:r>
      <w:proofErr w:type="spellStart"/>
      <w:r w:rsidRPr="008C71DF">
        <w:rPr>
          <w:rFonts w:ascii="Cambria" w:eastAsia="Cambria" w:hAnsi="Cambria" w:cstheme="majorHAnsi"/>
        </w:rPr>
        <w:t>PurulentDebris</w:t>
      </w:r>
      <w:proofErr w:type="spellEnd"/>
      <w:r w:rsidRPr="008C71DF">
        <w:rPr>
          <w:rFonts w:ascii="Cambria" w:eastAsia="Cambria" w:hAnsi="Cambria" w:cstheme="majorHAnsi"/>
        </w:rPr>
        <w:t xml:space="preserve">) </w:t>
      </w:r>
      <w:r w:rsidRPr="008C71DF">
        <w:rPr>
          <w:rFonts w:ascii="Cambria" w:hAnsi="Cambria" w:cstheme="majorHAnsi"/>
        </w:rPr>
        <w:t xml:space="preserve">associated with </w:t>
      </w:r>
      <w:proofErr w:type="spellStart"/>
      <w:r w:rsidRPr="008C71DF">
        <w:rPr>
          <w:rFonts w:ascii="Cambria" w:hAnsi="Cambria" w:cstheme="majorHAnsi"/>
        </w:rPr>
        <w:t>UTI_Post_Any</w:t>
      </w:r>
      <w:proofErr w:type="spellEnd"/>
      <w:r w:rsidRPr="008C71DF">
        <w:rPr>
          <w:rFonts w:ascii="Cambria" w:hAnsi="Cambria" w:cstheme="majorHAnsi"/>
        </w:rPr>
        <w:t xml:space="preserve">, </w:t>
      </w:r>
      <w:proofErr w:type="spellStart"/>
      <w:r w:rsidRPr="008C71DF">
        <w:rPr>
          <w:rFonts w:ascii="Cambria" w:hAnsi="Cambria" w:cstheme="majorHAnsi"/>
        </w:rPr>
        <w:t>SymptomUTI</w:t>
      </w:r>
      <w:proofErr w:type="spellEnd"/>
      <w:r w:rsidRPr="008C71DF">
        <w:rPr>
          <w:rFonts w:ascii="Cambria" w:hAnsi="Cambria" w:cstheme="majorHAnsi"/>
        </w:rPr>
        <w:t xml:space="preserve">, Chronic UTI, </w:t>
      </w:r>
      <w:proofErr w:type="spellStart"/>
      <w:proofErr w:type="gramStart"/>
      <w:r w:rsidRPr="008C71DF">
        <w:rPr>
          <w:rFonts w:ascii="Cambria" w:hAnsi="Cambria" w:cstheme="majorHAnsi"/>
        </w:rPr>
        <w:t>ChronicUTI</w:t>
      </w:r>
      <w:proofErr w:type="gramEnd"/>
      <w:r w:rsidRPr="008C71DF">
        <w:rPr>
          <w:rFonts w:ascii="Cambria" w:hAnsi="Cambria" w:cstheme="majorHAnsi"/>
        </w:rPr>
        <w:t>_PreandPost</w:t>
      </w:r>
      <w:proofErr w:type="spellEnd"/>
      <w:r w:rsidRPr="008C71DF">
        <w:rPr>
          <w:rFonts w:ascii="Cambria" w:hAnsi="Cambria" w:cstheme="majorHAnsi"/>
        </w:rPr>
        <w:t>?</w:t>
      </w:r>
    </w:p>
    <w:p w14:paraId="438788D2" w14:textId="3CA5A2F7" w:rsidR="00C7355F" w:rsidRPr="008C71DF" w:rsidRDefault="00C7355F" w:rsidP="000C00DF">
      <w:pPr>
        <w:pStyle w:val="ListParagraph"/>
        <w:numPr>
          <w:ilvl w:val="0"/>
          <w:numId w:val="5"/>
        </w:numPr>
        <w:rPr>
          <w:rFonts w:ascii="Cambria" w:hAnsi="Cambria" w:cstheme="majorHAnsi"/>
        </w:rPr>
      </w:pPr>
      <w:r w:rsidRPr="008C71DF">
        <w:rPr>
          <w:rFonts w:ascii="Cambria" w:hAnsi="Cambria" w:cstheme="majorHAnsi"/>
        </w:rPr>
        <w:t xml:space="preserve">Is </w:t>
      </w:r>
      <w:commentRangeStart w:id="39"/>
      <w:proofErr w:type="spellStart"/>
      <w:r w:rsidRPr="008C71DF">
        <w:rPr>
          <w:rFonts w:ascii="Cambria" w:hAnsi="Cambria" w:cstheme="majorHAnsi"/>
        </w:rPr>
        <w:t>IntraEDTA</w:t>
      </w:r>
      <w:commentRangeEnd w:id="39"/>
      <w:proofErr w:type="spellEnd"/>
      <w:r w:rsidR="002C32F2">
        <w:rPr>
          <w:rStyle w:val="CommentReference"/>
        </w:rPr>
        <w:commentReference w:id="39"/>
      </w:r>
      <w:r w:rsidRPr="008C71DF">
        <w:rPr>
          <w:rFonts w:ascii="Cambria" w:hAnsi="Cambria" w:cstheme="majorHAnsi"/>
        </w:rPr>
        <w:t xml:space="preserve"> associated with </w:t>
      </w:r>
      <w:proofErr w:type="spellStart"/>
      <w:r w:rsidRPr="008C71DF">
        <w:rPr>
          <w:rFonts w:ascii="Cambria" w:hAnsi="Cambria" w:cstheme="majorHAnsi"/>
        </w:rPr>
        <w:t>UTI_Post_Any</w:t>
      </w:r>
      <w:proofErr w:type="spellEnd"/>
      <w:r w:rsidRPr="008C71DF">
        <w:rPr>
          <w:rFonts w:ascii="Cambria" w:hAnsi="Cambria" w:cstheme="majorHAnsi"/>
        </w:rPr>
        <w:t xml:space="preserve">, </w:t>
      </w:r>
      <w:proofErr w:type="spellStart"/>
      <w:r w:rsidRPr="008C71DF">
        <w:rPr>
          <w:rFonts w:ascii="Cambria" w:hAnsi="Cambria" w:cstheme="majorHAnsi"/>
        </w:rPr>
        <w:t>SymptomUTI</w:t>
      </w:r>
      <w:proofErr w:type="spellEnd"/>
      <w:r w:rsidRPr="008C71DF">
        <w:rPr>
          <w:rFonts w:ascii="Cambria" w:hAnsi="Cambria" w:cstheme="majorHAnsi"/>
        </w:rPr>
        <w:t xml:space="preserve">, Chronic UTI, </w:t>
      </w:r>
      <w:proofErr w:type="spellStart"/>
      <w:proofErr w:type="gramStart"/>
      <w:r w:rsidRPr="008C71DF">
        <w:rPr>
          <w:rFonts w:ascii="Cambria" w:hAnsi="Cambria" w:cstheme="majorHAnsi"/>
        </w:rPr>
        <w:t>ChronicUTI</w:t>
      </w:r>
      <w:proofErr w:type="gramEnd"/>
      <w:r w:rsidRPr="008C71DF">
        <w:rPr>
          <w:rFonts w:ascii="Cambria" w:hAnsi="Cambria" w:cstheme="majorHAnsi"/>
        </w:rPr>
        <w:t>_PreandPost</w:t>
      </w:r>
      <w:proofErr w:type="spellEnd"/>
      <w:r w:rsidRPr="008C71DF">
        <w:rPr>
          <w:rFonts w:ascii="Cambria" w:hAnsi="Cambria" w:cstheme="majorHAnsi"/>
        </w:rPr>
        <w:t>?</w:t>
      </w:r>
    </w:p>
    <w:p w14:paraId="64F2A19B" w14:textId="77777777" w:rsidR="00C7355F" w:rsidRPr="008C71DF" w:rsidRDefault="00C7355F" w:rsidP="00C7355F">
      <w:pPr>
        <w:pStyle w:val="ListParagraph"/>
        <w:rPr>
          <w:rFonts w:ascii="Cambria" w:hAnsi="Cambria" w:cstheme="majorHAnsi"/>
        </w:rPr>
      </w:pPr>
    </w:p>
    <w:p w14:paraId="4B2E9532" w14:textId="77777777" w:rsidR="00C7355F" w:rsidRPr="008C71DF" w:rsidRDefault="00C7355F" w:rsidP="00C7355F">
      <w:pPr>
        <w:rPr>
          <w:rFonts w:ascii="Cambria" w:eastAsia="Cambria" w:hAnsi="Cambria" w:cs="Times New Roman"/>
          <w:b/>
          <w:bCs/>
          <w:caps/>
          <w:u w:val="single"/>
        </w:rPr>
      </w:pPr>
      <w:commentRangeStart w:id="40"/>
      <w:r w:rsidRPr="008C71DF">
        <w:rPr>
          <w:rFonts w:ascii="Cambria" w:eastAsia="Cambria" w:hAnsi="Cambria" w:cs="Times New Roman"/>
          <w:b/>
          <w:bCs/>
          <w:u w:val="single"/>
        </w:rPr>
        <w:t xml:space="preserve">Tab 3 Post-Op </w:t>
      </w:r>
      <w:commentRangeEnd w:id="40"/>
      <w:r w:rsidR="002C32F2">
        <w:rPr>
          <w:rStyle w:val="CommentReference"/>
        </w:rPr>
        <w:commentReference w:id="40"/>
      </w:r>
    </w:p>
    <w:p w14:paraId="551E697E" w14:textId="77777777" w:rsidR="00C7355F" w:rsidRPr="008C71DF" w:rsidRDefault="00C7355F" w:rsidP="00C7355F">
      <w:pPr>
        <w:rPr>
          <w:rFonts w:ascii="Cambria" w:eastAsia="Cambria" w:hAnsi="Cambria" w:cs="Times New Roman"/>
          <w:b/>
          <w:bCs/>
          <w:u w:val="single"/>
        </w:rPr>
      </w:pPr>
      <w:r w:rsidRPr="008C71DF">
        <w:rPr>
          <w:rFonts w:ascii="Cambria" w:eastAsia="Cambria" w:hAnsi="Cambria" w:cs="Times New Roman"/>
          <w:b/>
          <w:bCs/>
        </w:rPr>
        <w:t>Descriptive</w:t>
      </w:r>
    </w:p>
    <w:p w14:paraId="0AC1E7CF" w14:textId="4BD4791B" w:rsidR="00C7355F" w:rsidRPr="008C71DF" w:rsidRDefault="00C7355F" w:rsidP="00C7355F">
      <w:pPr>
        <w:pStyle w:val="ListParagraph"/>
        <w:numPr>
          <w:ilvl w:val="0"/>
          <w:numId w:val="6"/>
        </w:numPr>
        <w:rPr>
          <w:rFonts w:ascii="Cambria" w:eastAsia="Cambria" w:hAnsi="Cambria" w:cs="Times New Roman"/>
        </w:rPr>
      </w:pPr>
      <w:proofErr w:type="spellStart"/>
      <w:r w:rsidRPr="008C71DF">
        <w:rPr>
          <w:rFonts w:ascii="Cambria" w:eastAsia="Cambria" w:hAnsi="Cambria" w:cs="Times New Roman"/>
        </w:rPr>
        <w:t>Hosp_Time</w:t>
      </w:r>
      <w:proofErr w:type="spellEnd"/>
      <w:r w:rsidRPr="008C71DF">
        <w:rPr>
          <w:rFonts w:ascii="Cambria" w:eastAsia="Cambria" w:hAnsi="Cambria" w:cs="Times New Roman"/>
        </w:rPr>
        <w:t xml:space="preserve"> median, mean, range overall and by group </w:t>
      </w:r>
    </w:p>
    <w:p w14:paraId="1EEDB54F" w14:textId="77777777" w:rsidR="003657C7" w:rsidRPr="008C71DF" w:rsidRDefault="003657C7" w:rsidP="003657C7">
      <w:pPr>
        <w:pStyle w:val="ListParagraph"/>
        <w:numPr>
          <w:ilvl w:val="1"/>
          <w:numId w:val="6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Overall</w:t>
      </w:r>
    </w:p>
    <w:p w14:paraId="205159DD" w14:textId="77777777" w:rsidR="003657C7" w:rsidRPr="008C71DF" w:rsidRDefault="003657C7" w:rsidP="003657C7">
      <w:pPr>
        <w:pStyle w:val="ListParagraph"/>
        <w:numPr>
          <w:ilvl w:val="1"/>
          <w:numId w:val="6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EDTA</w:t>
      </w:r>
    </w:p>
    <w:p w14:paraId="6BF135AB" w14:textId="77777777" w:rsidR="003657C7" w:rsidRPr="008C71DF" w:rsidRDefault="003657C7" w:rsidP="003657C7">
      <w:pPr>
        <w:pStyle w:val="ListParagraph"/>
        <w:numPr>
          <w:ilvl w:val="1"/>
          <w:numId w:val="6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Saline</w:t>
      </w:r>
    </w:p>
    <w:p w14:paraId="3136D09C" w14:textId="413265FB" w:rsidR="003657C7" w:rsidRPr="008C71DF" w:rsidRDefault="003657C7" w:rsidP="003657C7">
      <w:pPr>
        <w:pStyle w:val="ListParagraph"/>
        <w:numPr>
          <w:ilvl w:val="1"/>
          <w:numId w:val="6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lastRenderedPageBreak/>
        <w:t>Mixed</w:t>
      </w:r>
    </w:p>
    <w:p w14:paraId="4BE6AC4B" w14:textId="5C3F665F" w:rsidR="00C7355F" w:rsidRPr="008C71DF" w:rsidRDefault="00C7355F" w:rsidP="00C7355F">
      <w:pPr>
        <w:pStyle w:val="ListParagraph"/>
        <w:numPr>
          <w:ilvl w:val="0"/>
          <w:numId w:val="6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>Creat24hr, BUN24hr median, mean, range overall and by gr</w:t>
      </w:r>
      <w:r w:rsidR="003657C7" w:rsidRPr="008C71DF">
        <w:rPr>
          <w:rFonts w:ascii="Cambria" w:eastAsia="Cambria" w:hAnsi="Cambria" w:cs="Times New Roman"/>
        </w:rPr>
        <w:t>oup</w:t>
      </w:r>
    </w:p>
    <w:p w14:paraId="476613C7" w14:textId="77777777" w:rsidR="003657C7" w:rsidRPr="008C71DF" w:rsidRDefault="003657C7" w:rsidP="003657C7">
      <w:pPr>
        <w:pStyle w:val="ListParagraph"/>
        <w:numPr>
          <w:ilvl w:val="1"/>
          <w:numId w:val="6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Overall</w:t>
      </w:r>
    </w:p>
    <w:p w14:paraId="3211899E" w14:textId="77777777" w:rsidR="003657C7" w:rsidRPr="008C71DF" w:rsidRDefault="003657C7" w:rsidP="003657C7">
      <w:pPr>
        <w:pStyle w:val="ListParagraph"/>
        <w:numPr>
          <w:ilvl w:val="1"/>
          <w:numId w:val="6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EDTA</w:t>
      </w:r>
    </w:p>
    <w:p w14:paraId="65D94172" w14:textId="77777777" w:rsidR="003657C7" w:rsidRPr="008C71DF" w:rsidRDefault="003657C7" w:rsidP="003657C7">
      <w:pPr>
        <w:pStyle w:val="ListParagraph"/>
        <w:numPr>
          <w:ilvl w:val="1"/>
          <w:numId w:val="6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Saline</w:t>
      </w:r>
    </w:p>
    <w:p w14:paraId="3B65B1E3" w14:textId="0364E0C9" w:rsidR="003657C7" w:rsidRPr="008C71DF" w:rsidRDefault="003657C7" w:rsidP="003657C7">
      <w:pPr>
        <w:pStyle w:val="ListParagraph"/>
        <w:numPr>
          <w:ilvl w:val="1"/>
          <w:numId w:val="6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Mixed</w:t>
      </w:r>
    </w:p>
    <w:p w14:paraId="6B6C86A5" w14:textId="501040F5" w:rsidR="00C7355F" w:rsidRPr="008C71DF" w:rsidRDefault="00C7355F" w:rsidP="00C7355F">
      <w:pPr>
        <w:pStyle w:val="ListParagraph"/>
        <w:numPr>
          <w:ilvl w:val="0"/>
          <w:numId w:val="6"/>
        </w:numPr>
        <w:rPr>
          <w:rFonts w:ascii="Cambria" w:eastAsia="Cambria" w:hAnsi="Cambria" w:cs="Times New Roman"/>
        </w:rPr>
      </w:pPr>
      <w:proofErr w:type="spellStart"/>
      <w:r w:rsidRPr="008C71DF">
        <w:rPr>
          <w:rFonts w:ascii="Cambria" w:eastAsia="Cambria" w:hAnsi="Cambria" w:cs="Times New Roman"/>
        </w:rPr>
        <w:t>DisCreat</w:t>
      </w:r>
      <w:proofErr w:type="spellEnd"/>
      <w:r w:rsidRPr="008C71DF">
        <w:rPr>
          <w:rFonts w:ascii="Cambria" w:eastAsia="Cambria" w:hAnsi="Cambria" w:cs="Times New Roman"/>
        </w:rPr>
        <w:t xml:space="preserve">. </w:t>
      </w:r>
      <w:proofErr w:type="spellStart"/>
      <w:r w:rsidRPr="008C71DF">
        <w:rPr>
          <w:rFonts w:ascii="Cambria" w:eastAsia="Cambria" w:hAnsi="Cambria" w:cs="Times New Roman"/>
        </w:rPr>
        <w:t>DisBUN</w:t>
      </w:r>
      <w:proofErr w:type="spellEnd"/>
      <w:r w:rsidRPr="008C71DF">
        <w:rPr>
          <w:rFonts w:ascii="Cambria" w:eastAsia="Cambria" w:hAnsi="Cambria" w:cs="Times New Roman"/>
        </w:rPr>
        <w:t xml:space="preserve"> median, mean, range overall and by group</w:t>
      </w:r>
    </w:p>
    <w:p w14:paraId="72AACA7C" w14:textId="77777777" w:rsidR="003657C7" w:rsidRPr="008C71DF" w:rsidRDefault="003657C7" w:rsidP="003657C7">
      <w:pPr>
        <w:pStyle w:val="ListParagraph"/>
        <w:numPr>
          <w:ilvl w:val="1"/>
          <w:numId w:val="6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Overall</w:t>
      </w:r>
    </w:p>
    <w:p w14:paraId="1D26E738" w14:textId="77777777" w:rsidR="003657C7" w:rsidRPr="008C71DF" w:rsidRDefault="003657C7" w:rsidP="003657C7">
      <w:pPr>
        <w:pStyle w:val="ListParagraph"/>
        <w:numPr>
          <w:ilvl w:val="1"/>
          <w:numId w:val="6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EDTA</w:t>
      </w:r>
    </w:p>
    <w:p w14:paraId="7880FFAB" w14:textId="77777777" w:rsidR="003657C7" w:rsidRPr="008C71DF" w:rsidRDefault="003657C7" w:rsidP="003657C7">
      <w:pPr>
        <w:pStyle w:val="ListParagraph"/>
        <w:numPr>
          <w:ilvl w:val="1"/>
          <w:numId w:val="6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Saline</w:t>
      </w:r>
    </w:p>
    <w:p w14:paraId="2988F15E" w14:textId="04975F32" w:rsidR="00C7355F" w:rsidRPr="008C71DF" w:rsidRDefault="003657C7" w:rsidP="00052B43">
      <w:pPr>
        <w:pStyle w:val="ListParagraph"/>
        <w:numPr>
          <w:ilvl w:val="1"/>
          <w:numId w:val="6"/>
        </w:numPr>
        <w:rPr>
          <w:rFonts w:ascii="Cambria" w:eastAsia="Cambria" w:hAnsi="Cambria" w:cstheme="majorHAnsi"/>
        </w:rPr>
      </w:pPr>
      <w:r w:rsidRPr="008C71DF">
        <w:rPr>
          <w:rFonts w:ascii="Cambria" w:eastAsia="Cambria" w:hAnsi="Cambria" w:cstheme="majorHAnsi"/>
        </w:rPr>
        <w:t>Mixed</w:t>
      </w:r>
    </w:p>
    <w:p w14:paraId="05A077F9" w14:textId="77777777" w:rsidR="00C7355F" w:rsidRPr="008C71DF" w:rsidRDefault="00C7355F" w:rsidP="00C7355F">
      <w:pPr>
        <w:rPr>
          <w:rFonts w:ascii="Cambria" w:eastAsia="Cambria" w:hAnsi="Cambria" w:cs="Times New Roman"/>
          <w:b/>
          <w:bCs/>
          <w:u w:val="single"/>
        </w:rPr>
      </w:pPr>
      <w:r w:rsidRPr="008C71DF">
        <w:rPr>
          <w:rFonts w:ascii="Cambria" w:eastAsia="Cambria" w:hAnsi="Cambria" w:cs="Times New Roman"/>
          <w:b/>
          <w:bCs/>
          <w:u w:val="single"/>
        </w:rPr>
        <w:t>Tab 4 Follow Up</w:t>
      </w:r>
    </w:p>
    <w:p w14:paraId="7827303E" w14:textId="77777777" w:rsidR="00C7355F" w:rsidRPr="008C71DF" w:rsidRDefault="00C7355F" w:rsidP="00C7355F">
      <w:pPr>
        <w:rPr>
          <w:rFonts w:ascii="Cambria" w:eastAsia="Cambria" w:hAnsi="Cambria" w:cs="Times New Roman"/>
          <w:b/>
          <w:bCs/>
          <w:u w:val="single"/>
        </w:rPr>
      </w:pPr>
      <w:r w:rsidRPr="008C71DF">
        <w:rPr>
          <w:rFonts w:ascii="Cambria" w:eastAsia="Cambria" w:hAnsi="Cambria" w:cs="Times New Roman"/>
          <w:b/>
          <w:bCs/>
        </w:rPr>
        <w:t>Descriptive</w:t>
      </w:r>
    </w:p>
    <w:p w14:paraId="1272C1D9" w14:textId="77777777" w:rsidR="00C7355F" w:rsidRPr="008C71DF" w:rsidRDefault="00C7355F" w:rsidP="00C7355F">
      <w:pPr>
        <w:pStyle w:val="ListParagraph"/>
        <w:numPr>
          <w:ilvl w:val="0"/>
          <w:numId w:val="8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>SUB_T median, mean, range overall and by group</w:t>
      </w:r>
    </w:p>
    <w:p w14:paraId="5783571B" w14:textId="73543C2F" w:rsidR="00C7355F" w:rsidRPr="008C71DF" w:rsidRDefault="00C7355F" w:rsidP="00C7355F">
      <w:pPr>
        <w:pStyle w:val="ListParagraph"/>
        <w:numPr>
          <w:ilvl w:val="0"/>
          <w:numId w:val="8"/>
        </w:numPr>
        <w:rPr>
          <w:rFonts w:ascii="Cambria" w:eastAsia="Cambria" w:hAnsi="Cambria" w:cs="Times New Roman"/>
        </w:rPr>
      </w:pPr>
      <w:proofErr w:type="spellStart"/>
      <w:r w:rsidRPr="008C71DF">
        <w:rPr>
          <w:rFonts w:ascii="Cambria" w:eastAsia="Cambria" w:hAnsi="Cambria" w:cs="Times New Roman"/>
        </w:rPr>
        <w:t>SUBT_noEDTA</w:t>
      </w:r>
      <w:proofErr w:type="spellEnd"/>
      <w:r w:rsidRPr="008C71DF">
        <w:rPr>
          <w:rFonts w:ascii="Cambria" w:eastAsia="Cambria" w:hAnsi="Cambria" w:cs="Times New Roman"/>
        </w:rPr>
        <w:t xml:space="preserve"> median, mean, range for the mixed group </w:t>
      </w:r>
      <w:r w:rsidR="00AA2704" w:rsidRPr="008C71DF">
        <w:rPr>
          <w:rFonts w:ascii="Cambria" w:eastAsia="Cambria" w:hAnsi="Cambria" w:cs="Times New Roman"/>
        </w:rPr>
        <w:t>only</w:t>
      </w:r>
    </w:p>
    <w:p w14:paraId="64B18644" w14:textId="77777777" w:rsidR="00C7355F" w:rsidRPr="008C71DF" w:rsidRDefault="00C7355F" w:rsidP="00C7355F">
      <w:pPr>
        <w:pStyle w:val="ListParagraph"/>
        <w:numPr>
          <w:ilvl w:val="0"/>
          <w:numId w:val="8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PT_SURV_T overall </w:t>
      </w:r>
      <w:commentRangeStart w:id="41"/>
      <w:r w:rsidRPr="008C71DF">
        <w:rPr>
          <w:rFonts w:ascii="Cambria" w:eastAsia="Cambria" w:hAnsi="Cambria" w:cs="Times New Roman"/>
        </w:rPr>
        <w:t xml:space="preserve">and by group </w:t>
      </w:r>
      <w:commentRangeEnd w:id="41"/>
      <w:r w:rsidR="002C32F2">
        <w:rPr>
          <w:rStyle w:val="CommentReference"/>
        </w:rPr>
        <w:commentReference w:id="41"/>
      </w:r>
    </w:p>
    <w:p w14:paraId="0978C848" w14:textId="4088E5A4" w:rsidR="00C7355F" w:rsidRPr="008C71DF" w:rsidRDefault="00C7355F" w:rsidP="00C7355F">
      <w:pPr>
        <w:pStyle w:val="ListParagraph"/>
        <w:numPr>
          <w:ilvl w:val="0"/>
          <w:numId w:val="8"/>
        </w:numPr>
        <w:rPr>
          <w:rFonts w:ascii="Cambria" w:eastAsia="Cambria" w:hAnsi="Cambria" w:cs="Times New Roman"/>
        </w:rPr>
      </w:pPr>
      <w:proofErr w:type="spellStart"/>
      <w:r w:rsidRPr="008C71DF">
        <w:rPr>
          <w:rFonts w:ascii="Cambria" w:eastAsia="Cambria" w:hAnsi="Cambria" w:cs="Times New Roman"/>
        </w:rPr>
        <w:t>Cause_Death</w:t>
      </w:r>
      <w:proofErr w:type="spellEnd"/>
      <w:r w:rsidRPr="008C71DF">
        <w:rPr>
          <w:rFonts w:ascii="Cambria" w:eastAsia="Cambria" w:hAnsi="Cambria" w:cs="Times New Roman"/>
        </w:rPr>
        <w:t xml:space="preserve"> overall and by group </w:t>
      </w:r>
      <w:r w:rsidR="0012598D">
        <w:rPr>
          <w:rFonts w:ascii="Cambria" w:eastAsia="Cambria" w:hAnsi="Cambria" w:cs="Times New Roman"/>
        </w:rPr>
        <w:t>– Renal and non-renal</w:t>
      </w:r>
    </w:p>
    <w:p w14:paraId="79A82302" w14:textId="77777777" w:rsidR="00C7355F" w:rsidRPr="008C71DF" w:rsidRDefault="00C7355F" w:rsidP="00C7355F">
      <w:pPr>
        <w:pStyle w:val="ListParagraph"/>
        <w:numPr>
          <w:ilvl w:val="0"/>
          <w:numId w:val="8"/>
        </w:numPr>
        <w:rPr>
          <w:rFonts w:ascii="Cambria" w:eastAsia="Cambria" w:hAnsi="Cambria" w:cs="Times New Roman"/>
        </w:rPr>
      </w:pPr>
      <w:proofErr w:type="spellStart"/>
      <w:r w:rsidRPr="008C71DF">
        <w:rPr>
          <w:rFonts w:ascii="Cambria" w:eastAsia="Cambria" w:hAnsi="Cambria" w:cs="Times New Roman"/>
        </w:rPr>
        <w:t>Flush_Time</w:t>
      </w:r>
      <w:proofErr w:type="spellEnd"/>
      <w:r w:rsidRPr="008C71DF">
        <w:rPr>
          <w:rFonts w:ascii="Cambria" w:eastAsia="Cambria" w:hAnsi="Cambria" w:cs="Times New Roman"/>
        </w:rPr>
        <w:t xml:space="preserve"> overall and by group </w:t>
      </w:r>
    </w:p>
    <w:p w14:paraId="4253EE0D" w14:textId="77777777" w:rsidR="00C7355F" w:rsidRPr="008C71DF" w:rsidRDefault="00C7355F" w:rsidP="00C7355F">
      <w:pPr>
        <w:pStyle w:val="ListParagraph"/>
        <w:numPr>
          <w:ilvl w:val="0"/>
          <w:numId w:val="8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% </w:t>
      </w:r>
      <w:proofErr w:type="spellStart"/>
      <w:r w:rsidRPr="008C71DF">
        <w:rPr>
          <w:rFonts w:ascii="Cambria" w:eastAsia="Cambria" w:hAnsi="Cambria" w:cs="Times New Roman"/>
        </w:rPr>
        <w:t>HighCa_Post</w:t>
      </w:r>
      <w:proofErr w:type="spellEnd"/>
      <w:r w:rsidRPr="008C71DF">
        <w:rPr>
          <w:rFonts w:ascii="Cambria" w:eastAsia="Cambria" w:hAnsi="Cambria" w:cs="Times New Roman"/>
        </w:rPr>
        <w:t xml:space="preserve"> overall and by group </w:t>
      </w:r>
    </w:p>
    <w:p w14:paraId="3CF6708A" w14:textId="77777777" w:rsidR="00C7355F" w:rsidRPr="008C71DF" w:rsidRDefault="00C7355F" w:rsidP="00C7355F">
      <w:pPr>
        <w:pStyle w:val="ListParagraph"/>
        <w:numPr>
          <w:ilvl w:val="0"/>
          <w:numId w:val="8"/>
        </w:numPr>
        <w:rPr>
          <w:rFonts w:ascii="Cambria" w:eastAsia="Cambria" w:hAnsi="Cambria" w:cs="Times New Roman"/>
        </w:rPr>
      </w:pPr>
      <w:proofErr w:type="spellStart"/>
      <w:r w:rsidRPr="008C71DF">
        <w:rPr>
          <w:rFonts w:ascii="Cambria" w:eastAsia="Cambria" w:hAnsi="Cambria" w:cs="Times New Roman"/>
        </w:rPr>
        <w:t>UTI_number</w:t>
      </w:r>
      <w:proofErr w:type="spellEnd"/>
      <w:r w:rsidRPr="008C71DF">
        <w:rPr>
          <w:rFonts w:ascii="Cambria" w:eastAsia="Cambria" w:hAnsi="Cambria" w:cs="Times New Roman"/>
        </w:rPr>
        <w:t xml:space="preserve"> overall and by group </w:t>
      </w:r>
    </w:p>
    <w:p w14:paraId="55482DEE" w14:textId="77777777" w:rsidR="00C7355F" w:rsidRPr="008C71DF" w:rsidRDefault="00C7355F" w:rsidP="00C7355F">
      <w:pPr>
        <w:pStyle w:val="ListParagraph"/>
        <w:numPr>
          <w:ilvl w:val="0"/>
          <w:numId w:val="8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% low/normal/high </w:t>
      </w:r>
      <w:proofErr w:type="spellStart"/>
      <w:r w:rsidRPr="008C71DF">
        <w:rPr>
          <w:rFonts w:ascii="Cambria" w:eastAsia="Cambria" w:hAnsi="Cambria" w:cs="Times New Roman"/>
        </w:rPr>
        <w:t>HighCa_Post</w:t>
      </w:r>
      <w:proofErr w:type="spellEnd"/>
      <w:r w:rsidRPr="008C71DF">
        <w:rPr>
          <w:rFonts w:ascii="Cambria" w:eastAsia="Cambria" w:hAnsi="Cambria" w:cs="Times New Roman"/>
        </w:rPr>
        <w:t xml:space="preserve"> overall and by group</w:t>
      </w:r>
    </w:p>
    <w:p w14:paraId="4D16EE75" w14:textId="77777777" w:rsidR="00C7355F" w:rsidRPr="008C71DF" w:rsidRDefault="00C7355F" w:rsidP="00C7355F">
      <w:p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  <w:b/>
          <w:bCs/>
        </w:rPr>
        <w:t>Stats</w:t>
      </w:r>
    </w:p>
    <w:p w14:paraId="0099E04C" w14:textId="797D6CB2" w:rsidR="00C7355F" w:rsidRPr="008C71DF" w:rsidRDefault="00C7355F" w:rsidP="005335B6">
      <w:pPr>
        <w:pStyle w:val="ListParagraph"/>
        <w:numPr>
          <w:ilvl w:val="0"/>
          <w:numId w:val="5"/>
        </w:numPr>
        <w:rPr>
          <w:rFonts w:ascii="Cambria" w:hAnsi="Cambria" w:cstheme="majorHAnsi"/>
        </w:rPr>
      </w:pPr>
      <w:r w:rsidRPr="008C71DF">
        <w:rPr>
          <w:rFonts w:ascii="Cambria" w:eastAsia="Cambria" w:hAnsi="Cambria" w:cs="Times New Roman"/>
        </w:rPr>
        <w:t xml:space="preserve">Is </w:t>
      </w:r>
      <w:proofErr w:type="spellStart"/>
      <w:r w:rsidRPr="008C71DF">
        <w:rPr>
          <w:rFonts w:ascii="Cambria" w:eastAsia="Cambria" w:hAnsi="Cambria" w:cs="Times New Roman"/>
        </w:rPr>
        <w:t>SUBT_noEDTA</w:t>
      </w:r>
      <w:proofErr w:type="spellEnd"/>
      <w:r w:rsidRPr="008C71DF">
        <w:rPr>
          <w:rFonts w:ascii="Cambria" w:eastAsia="Cambria" w:hAnsi="Cambria" w:cs="Times New Roman"/>
        </w:rPr>
        <w:t xml:space="preserve"> associated with</w:t>
      </w:r>
      <w:r w:rsidR="005335B6" w:rsidRPr="008C71DF">
        <w:rPr>
          <w:rFonts w:ascii="Cambria" w:eastAsia="Cambria" w:hAnsi="Cambria" w:cs="Times New Roman"/>
        </w:rPr>
        <w:t xml:space="preserve"> </w:t>
      </w:r>
      <w:r w:rsidR="005335B6" w:rsidRPr="008C71DF">
        <w:rPr>
          <w:rFonts w:ascii="Cambria" w:eastAsia="Cambria" w:hAnsi="Cambria" w:cstheme="majorHAnsi"/>
        </w:rPr>
        <w:t xml:space="preserve">Mineralized, </w:t>
      </w:r>
      <w:proofErr w:type="spellStart"/>
      <w:r w:rsidR="005335B6" w:rsidRPr="008C71DF">
        <w:rPr>
          <w:rFonts w:ascii="Cambria" w:eastAsia="Cambria" w:hAnsi="Cambria" w:cstheme="majorHAnsi"/>
        </w:rPr>
        <w:t>TimeMin</w:t>
      </w:r>
      <w:proofErr w:type="spellEnd"/>
      <w:r w:rsidR="005335B6" w:rsidRPr="008C71DF">
        <w:rPr>
          <w:rFonts w:ascii="Cambria" w:eastAsia="Cambria" w:hAnsi="Cambria" w:cstheme="majorHAnsi"/>
        </w:rPr>
        <w:t xml:space="preserve">, </w:t>
      </w:r>
      <w:proofErr w:type="spellStart"/>
      <w:r w:rsidR="005335B6" w:rsidRPr="008C71DF">
        <w:rPr>
          <w:rFonts w:ascii="Cambria" w:eastAsia="Cambria" w:hAnsi="Cambria" w:cstheme="majorHAnsi"/>
        </w:rPr>
        <w:t>Stone_CompleteOcclude</w:t>
      </w:r>
      <w:proofErr w:type="spellEnd"/>
      <w:r w:rsidR="005335B6" w:rsidRPr="008C71DF">
        <w:rPr>
          <w:rFonts w:ascii="Cambria" w:eastAsia="Cambria" w:hAnsi="Cambria" w:cstheme="majorHAnsi"/>
        </w:rPr>
        <w:t xml:space="preserve">, </w:t>
      </w:r>
      <w:proofErr w:type="spellStart"/>
      <w:r w:rsidR="005335B6" w:rsidRPr="008C71DF">
        <w:rPr>
          <w:rFonts w:ascii="Cambria" w:eastAsia="Cambria" w:hAnsi="Cambria" w:cstheme="majorHAnsi"/>
        </w:rPr>
        <w:t>TimeStoneBlock</w:t>
      </w:r>
      <w:proofErr w:type="spellEnd"/>
      <w:r w:rsidR="005335B6" w:rsidRPr="008C71DF">
        <w:rPr>
          <w:rFonts w:ascii="Cambria" w:eastAsia="Cambria" w:hAnsi="Cambria" w:cstheme="majorHAnsi"/>
        </w:rPr>
        <w:t xml:space="preserve">, Exchange </w:t>
      </w:r>
      <w:proofErr w:type="spellStart"/>
      <w:r w:rsidR="005335B6" w:rsidRPr="008C71DF">
        <w:rPr>
          <w:rFonts w:ascii="Cambria" w:eastAsia="Cambria" w:hAnsi="Cambria" w:cstheme="majorHAnsi"/>
        </w:rPr>
        <w:t>Stone_Needed</w:t>
      </w:r>
      <w:proofErr w:type="spellEnd"/>
      <w:r w:rsidR="005335B6" w:rsidRPr="008C71DF">
        <w:rPr>
          <w:rFonts w:ascii="Cambria" w:eastAsia="Cambria" w:hAnsi="Cambria" w:cstheme="majorHAnsi"/>
        </w:rPr>
        <w:t xml:space="preserve">, </w:t>
      </w:r>
      <w:proofErr w:type="spellStart"/>
      <w:r w:rsidR="005335B6" w:rsidRPr="008C71DF">
        <w:rPr>
          <w:rFonts w:ascii="Cambria" w:eastAsia="Cambria" w:hAnsi="Cambria" w:cstheme="majorHAnsi"/>
        </w:rPr>
        <w:t>ExchangeStone_YN</w:t>
      </w:r>
      <w:proofErr w:type="spellEnd"/>
      <w:r w:rsidR="005335B6" w:rsidRPr="008C71DF">
        <w:rPr>
          <w:rFonts w:ascii="Cambria" w:eastAsia="Cambria" w:hAnsi="Cambria" w:cstheme="majorHAnsi"/>
        </w:rPr>
        <w:t xml:space="preserve">, </w:t>
      </w:r>
      <w:proofErr w:type="spellStart"/>
      <w:proofErr w:type="gramStart"/>
      <w:r w:rsidR="005335B6" w:rsidRPr="008C71DF">
        <w:rPr>
          <w:rFonts w:ascii="Cambria" w:eastAsia="Cambria" w:hAnsi="Cambria" w:cstheme="majorHAnsi"/>
        </w:rPr>
        <w:t>ExchangeStoneComp</w:t>
      </w:r>
      <w:proofErr w:type="spellEnd"/>
      <w:proofErr w:type="gramEnd"/>
      <w:r w:rsidR="005335B6" w:rsidRPr="008C71DF">
        <w:rPr>
          <w:rFonts w:ascii="Cambria" w:eastAsia="Cambria" w:hAnsi="Cambria" w:cstheme="majorHAnsi"/>
        </w:rPr>
        <w:t xml:space="preserve">? </w:t>
      </w:r>
    </w:p>
    <w:p w14:paraId="2A3E748A" w14:textId="77777777" w:rsidR="00C7355F" w:rsidRPr="008C71DF" w:rsidRDefault="00C7355F" w:rsidP="00C7355F">
      <w:pPr>
        <w:pStyle w:val="ListParagraph"/>
        <w:numPr>
          <w:ilvl w:val="0"/>
          <w:numId w:val="9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Is PT_SURV_T associated with </w:t>
      </w:r>
      <w:commentRangeStart w:id="42"/>
      <w:commentRangeStart w:id="43"/>
      <w:commentRangeStart w:id="44"/>
      <w:r w:rsidRPr="008C71DF">
        <w:rPr>
          <w:rFonts w:ascii="Cambria" w:eastAsia="Cambria" w:hAnsi="Cambria" w:cs="Times New Roman"/>
        </w:rPr>
        <w:t>group</w:t>
      </w:r>
      <w:commentRangeEnd w:id="42"/>
      <w:r w:rsidR="002C32F2">
        <w:rPr>
          <w:rStyle w:val="CommentReference"/>
        </w:rPr>
        <w:commentReference w:id="42"/>
      </w:r>
      <w:commentRangeEnd w:id="43"/>
      <w:commentRangeEnd w:id="44"/>
      <w:r w:rsidR="002C32F2">
        <w:rPr>
          <w:rStyle w:val="CommentReference"/>
        </w:rPr>
        <w:commentReference w:id="43"/>
      </w:r>
      <w:r w:rsidR="002C32F2">
        <w:rPr>
          <w:rStyle w:val="CommentReference"/>
        </w:rPr>
        <w:commentReference w:id="44"/>
      </w:r>
      <w:r w:rsidRPr="008C71DF">
        <w:rPr>
          <w:rFonts w:ascii="Cambria" w:eastAsia="Cambria" w:hAnsi="Cambria" w:cs="Times New Roman"/>
        </w:rPr>
        <w:t xml:space="preserve">?  </w:t>
      </w:r>
    </w:p>
    <w:p w14:paraId="39099D10" w14:textId="77777777" w:rsidR="00C7355F" w:rsidRPr="008C71DF" w:rsidRDefault="00C7355F" w:rsidP="00C7355F">
      <w:pPr>
        <w:pStyle w:val="ListParagraph"/>
        <w:numPr>
          <w:ilvl w:val="0"/>
          <w:numId w:val="9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Is </w:t>
      </w:r>
      <w:commentRangeStart w:id="45"/>
      <w:proofErr w:type="spellStart"/>
      <w:r w:rsidRPr="008C71DF">
        <w:rPr>
          <w:rFonts w:ascii="Cambria" w:eastAsia="Cambria" w:hAnsi="Cambria" w:cs="Times New Roman"/>
        </w:rPr>
        <w:t>DefUreter</w:t>
      </w:r>
      <w:proofErr w:type="spellEnd"/>
      <w:r w:rsidRPr="008C71DF">
        <w:rPr>
          <w:rFonts w:ascii="Cambria" w:eastAsia="Cambria" w:hAnsi="Cambria" w:cs="Times New Roman"/>
        </w:rPr>
        <w:t xml:space="preserve">. </w:t>
      </w:r>
      <w:proofErr w:type="spellStart"/>
      <w:r w:rsidRPr="008C71DF">
        <w:rPr>
          <w:rFonts w:ascii="Cambria" w:eastAsia="Cambria" w:hAnsi="Cambria" w:cs="Times New Roman"/>
        </w:rPr>
        <w:t>DefRenal</w:t>
      </w:r>
      <w:proofErr w:type="spellEnd"/>
      <w:r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LikelyRenal</w:t>
      </w:r>
      <w:proofErr w:type="spellEnd"/>
      <w:r w:rsidRPr="008C71DF">
        <w:rPr>
          <w:rFonts w:ascii="Cambria" w:eastAsia="Cambria" w:hAnsi="Cambria" w:cs="Times New Roman"/>
        </w:rPr>
        <w:t xml:space="preserve"> </w:t>
      </w:r>
      <w:commentRangeEnd w:id="45"/>
      <w:r w:rsidR="002C32F2">
        <w:rPr>
          <w:rStyle w:val="CommentReference"/>
        </w:rPr>
        <w:commentReference w:id="45"/>
      </w:r>
      <w:r w:rsidRPr="008C71DF">
        <w:rPr>
          <w:rFonts w:ascii="Cambria" w:eastAsia="Cambria" w:hAnsi="Cambria" w:cs="Times New Roman"/>
        </w:rPr>
        <w:t xml:space="preserve">associated with group?  </w:t>
      </w:r>
    </w:p>
    <w:p w14:paraId="40DB465E" w14:textId="77777777" w:rsidR="00C7355F" w:rsidRPr="008C71DF" w:rsidRDefault="00C7355F" w:rsidP="00C7355F">
      <w:pPr>
        <w:pStyle w:val="ListParagraph"/>
        <w:numPr>
          <w:ilvl w:val="0"/>
          <w:numId w:val="9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Is </w:t>
      </w:r>
      <w:proofErr w:type="spellStart"/>
      <w:r w:rsidRPr="008C71DF">
        <w:rPr>
          <w:rFonts w:ascii="Cambria" w:eastAsia="Cambria" w:hAnsi="Cambria" w:cs="Times New Roman"/>
        </w:rPr>
        <w:t>Flush_Time</w:t>
      </w:r>
      <w:proofErr w:type="spellEnd"/>
      <w:r w:rsidRPr="008C71DF">
        <w:rPr>
          <w:rFonts w:ascii="Cambria" w:eastAsia="Cambria" w:hAnsi="Cambria" w:cs="Times New Roman"/>
        </w:rPr>
        <w:t xml:space="preserve"> associated with </w:t>
      </w:r>
      <w:proofErr w:type="spellStart"/>
      <w:r w:rsidRPr="008C71DF">
        <w:rPr>
          <w:rFonts w:ascii="Cambria" w:hAnsi="Cambria" w:cstheme="majorHAnsi"/>
        </w:rPr>
        <w:t>UTI_Post_Any</w:t>
      </w:r>
      <w:proofErr w:type="spellEnd"/>
      <w:r w:rsidRPr="008C71DF">
        <w:rPr>
          <w:rFonts w:ascii="Cambria" w:hAnsi="Cambria" w:cstheme="majorHAnsi"/>
        </w:rPr>
        <w:t xml:space="preserve">, </w:t>
      </w:r>
      <w:proofErr w:type="spellStart"/>
      <w:r w:rsidRPr="008C71DF">
        <w:rPr>
          <w:rFonts w:ascii="Cambria" w:hAnsi="Cambria" w:cstheme="majorHAnsi"/>
        </w:rPr>
        <w:t>SymptomUTI</w:t>
      </w:r>
      <w:proofErr w:type="spellEnd"/>
      <w:r w:rsidRPr="008C71DF">
        <w:rPr>
          <w:rFonts w:ascii="Cambria" w:hAnsi="Cambria" w:cstheme="majorHAnsi"/>
        </w:rPr>
        <w:t xml:space="preserve">, Chronic UTI, </w:t>
      </w:r>
      <w:proofErr w:type="spellStart"/>
      <w:proofErr w:type="gramStart"/>
      <w:r w:rsidRPr="008C71DF">
        <w:rPr>
          <w:rFonts w:ascii="Cambria" w:hAnsi="Cambria" w:cstheme="majorHAnsi"/>
        </w:rPr>
        <w:t>ChronicUTI</w:t>
      </w:r>
      <w:proofErr w:type="gramEnd"/>
      <w:r w:rsidRPr="008C71DF">
        <w:rPr>
          <w:rFonts w:ascii="Cambria" w:hAnsi="Cambria" w:cstheme="majorHAnsi"/>
        </w:rPr>
        <w:t>_PreandPost</w:t>
      </w:r>
      <w:proofErr w:type="spellEnd"/>
      <w:r w:rsidRPr="008C71DF">
        <w:rPr>
          <w:rFonts w:ascii="Cambria" w:hAnsi="Cambria" w:cstheme="majorHAnsi"/>
        </w:rPr>
        <w:t>?</w:t>
      </w:r>
    </w:p>
    <w:p w14:paraId="37275453" w14:textId="1CD929D3" w:rsidR="00C7355F" w:rsidRPr="008C71DF" w:rsidRDefault="00C7355F" w:rsidP="00C7355F">
      <w:pPr>
        <w:pStyle w:val="ListParagraph"/>
        <w:numPr>
          <w:ilvl w:val="0"/>
          <w:numId w:val="9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Is </w:t>
      </w:r>
      <w:proofErr w:type="spellStart"/>
      <w:r w:rsidRPr="008C71DF">
        <w:rPr>
          <w:rFonts w:ascii="Cambria" w:eastAsia="Cambria" w:hAnsi="Cambria" w:cs="Times New Roman"/>
        </w:rPr>
        <w:t>Flush_Time</w:t>
      </w:r>
      <w:proofErr w:type="spellEnd"/>
      <w:r w:rsidRPr="008C71DF">
        <w:rPr>
          <w:rFonts w:ascii="Cambria" w:eastAsia="Cambria" w:hAnsi="Cambria" w:cstheme="majorHAnsi"/>
        </w:rPr>
        <w:t xml:space="preserve"> associated with Mineralized, </w:t>
      </w:r>
      <w:proofErr w:type="spellStart"/>
      <w:r w:rsidRPr="008C71DF">
        <w:rPr>
          <w:rFonts w:ascii="Cambria" w:eastAsia="Cambria" w:hAnsi="Cambria" w:cstheme="majorHAnsi"/>
        </w:rPr>
        <w:t>TimeMin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Stone_CompleteOcclude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TimeStoneBlock</w:t>
      </w:r>
      <w:proofErr w:type="spellEnd"/>
      <w:r w:rsidRPr="008C71DF">
        <w:rPr>
          <w:rFonts w:ascii="Cambria" w:eastAsia="Cambria" w:hAnsi="Cambria" w:cstheme="majorHAnsi"/>
        </w:rPr>
        <w:t xml:space="preserve">, Exchange </w:t>
      </w:r>
      <w:proofErr w:type="spellStart"/>
      <w:r w:rsidRPr="008C71DF">
        <w:rPr>
          <w:rFonts w:ascii="Cambria" w:eastAsia="Cambria" w:hAnsi="Cambria" w:cstheme="majorHAnsi"/>
        </w:rPr>
        <w:t>Stone_Needed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ExchangeStone_YN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proofErr w:type="gramStart"/>
      <w:r w:rsidRPr="008C71DF">
        <w:rPr>
          <w:rFonts w:ascii="Cambria" w:eastAsia="Cambria" w:hAnsi="Cambria" w:cstheme="majorHAnsi"/>
        </w:rPr>
        <w:t>ExchangeStoneComp</w:t>
      </w:r>
      <w:proofErr w:type="spellEnd"/>
      <w:proofErr w:type="gramEnd"/>
      <w:r w:rsidRPr="008C71DF">
        <w:rPr>
          <w:rFonts w:ascii="Cambria" w:eastAsia="Cambria" w:hAnsi="Cambria" w:cstheme="majorHAnsi"/>
        </w:rPr>
        <w:t>?</w:t>
      </w:r>
    </w:p>
    <w:p w14:paraId="7ADAB543" w14:textId="66747E5C" w:rsidR="00C7355F" w:rsidRPr="008C71DF" w:rsidRDefault="00C7355F" w:rsidP="00C7355F">
      <w:pPr>
        <w:pStyle w:val="ListParagraph"/>
        <w:numPr>
          <w:ilvl w:val="0"/>
          <w:numId w:val="9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theme="majorHAnsi"/>
        </w:rPr>
        <w:t xml:space="preserve">Is </w:t>
      </w:r>
      <w:proofErr w:type="spellStart"/>
      <w:r w:rsidRPr="008C71DF">
        <w:rPr>
          <w:rFonts w:ascii="Cambria" w:eastAsia="Cambria" w:hAnsi="Cambria" w:cstheme="majorHAnsi"/>
        </w:rPr>
        <w:t>Flush_Time</w:t>
      </w:r>
      <w:proofErr w:type="spellEnd"/>
      <w:r w:rsidRPr="008C71DF">
        <w:rPr>
          <w:rFonts w:ascii="Cambria" w:eastAsia="Cambria" w:hAnsi="Cambria" w:cstheme="majorHAnsi"/>
        </w:rPr>
        <w:t xml:space="preserve"> associated with PT_SURV_T</w:t>
      </w:r>
      <w:r w:rsidR="0012598D">
        <w:rPr>
          <w:rFonts w:ascii="Cambria" w:eastAsia="Cambria" w:hAnsi="Cambria" w:cstheme="majorHAnsi"/>
        </w:rPr>
        <w:t xml:space="preserve"> – coupled with 1/0 did they die </w:t>
      </w:r>
      <w:proofErr w:type="gramStart"/>
      <w:r w:rsidR="0012598D">
        <w:rPr>
          <w:rFonts w:ascii="Cambria" w:eastAsia="Cambria" w:hAnsi="Cambria" w:cstheme="majorHAnsi"/>
        </w:rPr>
        <w:t xml:space="preserve">and </w:t>
      </w:r>
      <w:r w:rsidRPr="008C71DF">
        <w:rPr>
          <w:rFonts w:ascii="Cambria" w:eastAsia="Cambria" w:hAnsi="Cambria" w:cstheme="majorHAnsi"/>
        </w:rPr>
        <w:t>?</w:t>
      </w:r>
      <w:proofErr w:type="gramEnd"/>
      <w:r w:rsidRPr="008C71DF">
        <w:rPr>
          <w:rFonts w:ascii="Cambria" w:eastAsia="Cambria" w:hAnsi="Cambria" w:cstheme="majorHAnsi"/>
        </w:rPr>
        <w:t xml:space="preserve"> </w:t>
      </w:r>
    </w:p>
    <w:p w14:paraId="3368C5A0" w14:textId="77777777" w:rsidR="00C7355F" w:rsidRPr="008C71DF" w:rsidRDefault="00C7355F" w:rsidP="00C7355F">
      <w:pPr>
        <w:pStyle w:val="ListParagraph"/>
        <w:numPr>
          <w:ilvl w:val="0"/>
          <w:numId w:val="5"/>
        </w:numPr>
        <w:rPr>
          <w:rFonts w:ascii="Cambria" w:hAnsi="Cambria" w:cstheme="majorHAnsi"/>
        </w:rPr>
      </w:pPr>
      <w:r w:rsidRPr="008C71DF">
        <w:rPr>
          <w:rFonts w:ascii="Cambria" w:eastAsia="Cambria" w:hAnsi="Cambria" w:cstheme="majorHAnsi"/>
        </w:rPr>
        <w:t xml:space="preserve">Is </w:t>
      </w:r>
      <w:proofErr w:type="spellStart"/>
      <w:r w:rsidRPr="008C71DF">
        <w:rPr>
          <w:rFonts w:ascii="Cambria" w:hAnsi="Cambria" w:cstheme="majorHAnsi"/>
        </w:rPr>
        <w:t>UTI_Post_Any</w:t>
      </w:r>
      <w:proofErr w:type="spellEnd"/>
      <w:r w:rsidRPr="008C71DF">
        <w:rPr>
          <w:rFonts w:ascii="Cambria" w:hAnsi="Cambria" w:cstheme="majorHAnsi"/>
        </w:rPr>
        <w:t xml:space="preserve">, </w:t>
      </w:r>
      <w:proofErr w:type="spellStart"/>
      <w:r w:rsidRPr="008C71DF">
        <w:rPr>
          <w:rFonts w:ascii="Cambria" w:hAnsi="Cambria" w:cstheme="majorHAnsi"/>
        </w:rPr>
        <w:t>SymptomUTI</w:t>
      </w:r>
      <w:proofErr w:type="spellEnd"/>
      <w:r w:rsidRPr="008C71DF">
        <w:rPr>
          <w:rFonts w:ascii="Cambria" w:hAnsi="Cambria" w:cstheme="majorHAnsi"/>
        </w:rPr>
        <w:t xml:space="preserve">, Chronic UTI, </w:t>
      </w:r>
      <w:proofErr w:type="spellStart"/>
      <w:r w:rsidRPr="008C71DF">
        <w:rPr>
          <w:rFonts w:ascii="Cambria" w:hAnsi="Cambria" w:cstheme="majorHAnsi"/>
        </w:rPr>
        <w:t>ChronicUTI_PreandPost</w:t>
      </w:r>
      <w:proofErr w:type="spellEnd"/>
      <w:r w:rsidRPr="008C71DF">
        <w:rPr>
          <w:rFonts w:ascii="Cambria" w:hAnsi="Cambria" w:cstheme="majorHAnsi"/>
        </w:rPr>
        <w:t xml:space="preserve"> associated with PT_SURV_</w:t>
      </w:r>
      <w:commentRangeStart w:id="46"/>
      <w:r w:rsidRPr="008C71DF">
        <w:rPr>
          <w:rFonts w:ascii="Cambria" w:hAnsi="Cambria" w:cstheme="majorHAnsi"/>
        </w:rPr>
        <w:t>T</w:t>
      </w:r>
      <w:commentRangeEnd w:id="46"/>
      <w:r w:rsidR="002C32F2">
        <w:rPr>
          <w:rStyle w:val="CommentReference"/>
        </w:rPr>
        <w:commentReference w:id="46"/>
      </w:r>
      <w:r w:rsidRPr="008C71DF">
        <w:rPr>
          <w:rFonts w:ascii="Cambria" w:hAnsi="Cambria" w:cstheme="majorHAnsi"/>
        </w:rPr>
        <w:t>?</w:t>
      </w:r>
    </w:p>
    <w:p w14:paraId="55724F62" w14:textId="522649C6" w:rsidR="00C7355F" w:rsidRPr="008C71DF" w:rsidRDefault="00C7355F" w:rsidP="00C7355F">
      <w:pPr>
        <w:pStyle w:val="ListParagraph"/>
        <w:numPr>
          <w:ilvl w:val="0"/>
          <w:numId w:val="9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Is </w:t>
      </w:r>
      <w:proofErr w:type="spellStart"/>
      <w:r w:rsidRPr="008C71DF">
        <w:rPr>
          <w:rFonts w:ascii="Cambria" w:eastAsia="Cambria" w:hAnsi="Cambria" w:cs="Times New Roman"/>
        </w:rPr>
        <w:t>HighCa_Post</w:t>
      </w:r>
      <w:proofErr w:type="spellEnd"/>
      <w:r w:rsidRPr="008C71DF">
        <w:rPr>
          <w:rFonts w:ascii="Cambria" w:eastAsia="Cambria" w:hAnsi="Cambria" w:cs="Times New Roman"/>
        </w:rPr>
        <w:t xml:space="preserve"> (2=high</w:t>
      </w:r>
      <w:r w:rsidR="0012598D">
        <w:rPr>
          <w:rFonts w:ascii="Cambria" w:eastAsia="Cambria" w:hAnsi="Cambria" w:cs="Times New Roman"/>
        </w:rPr>
        <w:t xml:space="preserve"> – 1/0</w:t>
      </w:r>
      <w:r w:rsidRPr="008C71DF">
        <w:rPr>
          <w:rFonts w:ascii="Cambria" w:eastAsia="Cambria" w:hAnsi="Cambria" w:cs="Times New Roman"/>
        </w:rPr>
        <w:t xml:space="preserve">) associated </w:t>
      </w:r>
      <w:r w:rsidRPr="008C71DF">
        <w:rPr>
          <w:rFonts w:ascii="Cambria" w:eastAsia="Cambria" w:hAnsi="Cambria" w:cstheme="majorHAnsi"/>
        </w:rPr>
        <w:t xml:space="preserve">with Mineralized, </w:t>
      </w:r>
      <w:proofErr w:type="spellStart"/>
      <w:r w:rsidRPr="008C71DF">
        <w:rPr>
          <w:rFonts w:ascii="Cambria" w:eastAsia="Cambria" w:hAnsi="Cambria" w:cstheme="majorHAnsi"/>
        </w:rPr>
        <w:t>TimeMin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Stone_CompleteOcclude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TimeStoneBlock</w:t>
      </w:r>
      <w:proofErr w:type="spellEnd"/>
      <w:r w:rsidRPr="008C71DF">
        <w:rPr>
          <w:rFonts w:ascii="Cambria" w:eastAsia="Cambria" w:hAnsi="Cambria" w:cstheme="majorHAnsi"/>
        </w:rPr>
        <w:t xml:space="preserve">, Exchange </w:t>
      </w:r>
      <w:proofErr w:type="spellStart"/>
      <w:r w:rsidRPr="008C71DF">
        <w:rPr>
          <w:rFonts w:ascii="Cambria" w:eastAsia="Cambria" w:hAnsi="Cambria" w:cstheme="majorHAnsi"/>
        </w:rPr>
        <w:t>Stone_Needed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ExchangeStone_YN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commentRangeStart w:id="47"/>
      <w:proofErr w:type="spellStart"/>
      <w:proofErr w:type="gramStart"/>
      <w:r w:rsidRPr="008C71DF">
        <w:rPr>
          <w:rFonts w:ascii="Cambria" w:eastAsia="Cambria" w:hAnsi="Cambria" w:cstheme="majorHAnsi"/>
        </w:rPr>
        <w:t>ExchangeStoneComp</w:t>
      </w:r>
      <w:commentRangeEnd w:id="47"/>
      <w:proofErr w:type="spellEnd"/>
      <w:proofErr w:type="gramEnd"/>
      <w:r w:rsidR="002C32F2">
        <w:rPr>
          <w:rStyle w:val="CommentReference"/>
        </w:rPr>
        <w:commentReference w:id="47"/>
      </w:r>
      <w:r w:rsidR="0012598D">
        <w:rPr>
          <w:rFonts w:ascii="Cambria" w:eastAsia="Cambria" w:hAnsi="Cambria" w:cstheme="majorHAnsi"/>
        </w:rPr>
        <w:t>(1/0)</w:t>
      </w:r>
      <w:r w:rsidRPr="008C71DF">
        <w:rPr>
          <w:rFonts w:ascii="Cambria" w:eastAsia="Cambria" w:hAnsi="Cambria" w:cstheme="majorHAnsi"/>
        </w:rPr>
        <w:t>?</w:t>
      </w:r>
    </w:p>
    <w:p w14:paraId="1D5C4EA7" w14:textId="77777777" w:rsidR="00C7355F" w:rsidRDefault="00C7355F" w:rsidP="00C7355F">
      <w:pPr>
        <w:pStyle w:val="ListParagraph"/>
        <w:numPr>
          <w:ilvl w:val="0"/>
          <w:numId w:val="9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theme="majorHAnsi"/>
        </w:rPr>
        <w:t xml:space="preserve">Is </w:t>
      </w:r>
      <w:proofErr w:type="spellStart"/>
      <w:r w:rsidRPr="008C71DF">
        <w:rPr>
          <w:rFonts w:ascii="Cambria" w:eastAsia="Cambria" w:hAnsi="Cambria" w:cs="Times New Roman"/>
        </w:rPr>
        <w:t>UTI_number</w:t>
      </w:r>
      <w:proofErr w:type="spellEnd"/>
      <w:r w:rsidRPr="008C71DF">
        <w:rPr>
          <w:rFonts w:ascii="Cambria" w:eastAsia="Cambria" w:hAnsi="Cambria" w:cs="Times New Roman"/>
        </w:rPr>
        <w:t xml:space="preserve"> associated with group?  </w:t>
      </w:r>
    </w:p>
    <w:p w14:paraId="5E82A502" w14:textId="6C22C35E" w:rsidR="00B4608D" w:rsidRDefault="00B4608D" w:rsidP="00B4608D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>Associated the following binary variables:</w:t>
      </w:r>
    </w:p>
    <w:p w14:paraId="0FB9F618" w14:textId="601985C9" w:rsidR="00B4608D" w:rsidRPr="00B4608D" w:rsidRDefault="00B4608D" w:rsidP="00B4608D">
      <w:pPr>
        <w:rPr>
          <w:rFonts w:ascii="Cambria" w:eastAsia="Cambria" w:hAnsi="Cambria" w:cs="Times New Roman"/>
        </w:rPr>
      </w:pPr>
      <w:proofErr w:type="spellStart"/>
      <w:r w:rsidRPr="008C71DF">
        <w:rPr>
          <w:rFonts w:ascii="Cambria" w:eastAsia="Cambria" w:hAnsi="Cambria" w:cs="Times New Roman"/>
        </w:rPr>
        <w:t>HighCa_Post</w:t>
      </w:r>
      <w:proofErr w:type="spellEnd"/>
      <w:proofErr w:type="gramStart"/>
      <w:r>
        <w:rPr>
          <w:rFonts w:ascii="Cambria" w:eastAsia="Cambria" w:hAnsi="Cambria" w:cs="Times New Roman"/>
        </w:rPr>
        <w:t>,  ….</w:t>
      </w:r>
      <w:proofErr w:type="gramEnd"/>
      <w:r>
        <w:rPr>
          <w:rFonts w:ascii="Cambria" w:eastAsia="Cambria" w:hAnsi="Cambria" w:cs="Times New Roman"/>
        </w:rPr>
        <w:t xml:space="preserve"> </w:t>
      </w:r>
      <w:proofErr w:type="gramStart"/>
      <w:r>
        <w:rPr>
          <w:rFonts w:ascii="Cambria" w:eastAsia="Cambria" w:hAnsi="Cambria" w:cs="Times New Roman"/>
        </w:rPr>
        <w:t>By :</w:t>
      </w:r>
      <w:proofErr w:type="gramEnd"/>
      <w:r>
        <w:rPr>
          <w:rFonts w:ascii="Cambria" w:eastAsia="Cambria" w:hAnsi="Cambria" w:cs="Times New Roman"/>
        </w:rPr>
        <w:t xml:space="preserve"> </w:t>
      </w:r>
      <w:commentRangeStart w:id="48"/>
      <w:proofErr w:type="spellStart"/>
      <w:r w:rsidRPr="008C71DF">
        <w:rPr>
          <w:rFonts w:ascii="Cambria" w:eastAsia="Cambria" w:hAnsi="Cambria" w:cstheme="majorHAnsi"/>
        </w:rPr>
        <w:t>ExchangeStoneComp</w:t>
      </w:r>
      <w:commentRangeEnd w:id="48"/>
      <w:proofErr w:type="spellEnd"/>
      <w:r>
        <w:rPr>
          <w:rStyle w:val="CommentReference"/>
        </w:rPr>
        <w:commentReference w:id="48"/>
      </w:r>
    </w:p>
    <w:p w14:paraId="79420D4B" w14:textId="77777777" w:rsidR="00C7355F" w:rsidRPr="008C71DF" w:rsidRDefault="00C7355F" w:rsidP="00C7355F">
      <w:pPr>
        <w:ind w:left="360"/>
        <w:rPr>
          <w:rFonts w:ascii="Cambria" w:eastAsia="Cambria" w:hAnsi="Cambria" w:cs="Times New Roman"/>
        </w:rPr>
      </w:pPr>
    </w:p>
    <w:p w14:paraId="7604F206" w14:textId="77777777" w:rsidR="00C7355F" w:rsidRPr="008C71DF" w:rsidRDefault="00C7355F" w:rsidP="00C7355F">
      <w:pPr>
        <w:rPr>
          <w:rFonts w:ascii="Cambria" w:eastAsia="Cambria" w:hAnsi="Cambria" w:cs="Times New Roman"/>
          <w:b/>
          <w:bCs/>
          <w:u w:val="single"/>
        </w:rPr>
      </w:pPr>
      <w:r w:rsidRPr="008C71DF">
        <w:rPr>
          <w:rFonts w:ascii="Cambria" w:eastAsia="Cambria" w:hAnsi="Cambria" w:cs="Times New Roman"/>
          <w:b/>
          <w:bCs/>
          <w:u w:val="single"/>
        </w:rPr>
        <w:lastRenderedPageBreak/>
        <w:t xml:space="preserve">Tab 5 Complications </w:t>
      </w:r>
    </w:p>
    <w:p w14:paraId="36C5D315" w14:textId="77777777" w:rsidR="00C7355F" w:rsidRPr="008C71DF" w:rsidRDefault="00C7355F" w:rsidP="00C7355F">
      <w:pPr>
        <w:rPr>
          <w:rFonts w:ascii="Cambria" w:eastAsia="Cambria" w:hAnsi="Cambria" w:cs="Times New Roman"/>
          <w:b/>
          <w:bCs/>
          <w:u w:val="single"/>
        </w:rPr>
      </w:pPr>
      <w:r w:rsidRPr="008C71DF">
        <w:rPr>
          <w:rFonts w:ascii="Cambria" w:eastAsia="Cambria" w:hAnsi="Cambria" w:cs="Times New Roman"/>
          <w:b/>
          <w:bCs/>
        </w:rPr>
        <w:t>Descriptive</w:t>
      </w:r>
    </w:p>
    <w:p w14:paraId="5E3F8CB1" w14:textId="77777777" w:rsidR="00C7355F" w:rsidRPr="008C71DF" w:rsidRDefault="00C7355F" w:rsidP="00C7355F">
      <w:pPr>
        <w:pStyle w:val="ListParagraph"/>
        <w:numPr>
          <w:ilvl w:val="0"/>
          <w:numId w:val="10"/>
        </w:numPr>
        <w:rPr>
          <w:rFonts w:ascii="Cambria" w:eastAsia="Cambria" w:hAnsi="Cambria" w:cs="Times New Roman"/>
        </w:rPr>
      </w:pPr>
      <w:proofErr w:type="spellStart"/>
      <w:r w:rsidRPr="008C71DF">
        <w:rPr>
          <w:rFonts w:ascii="Cambria" w:eastAsia="Cambria" w:hAnsi="Cambria" w:cs="Times New Roman"/>
        </w:rPr>
        <w:t>Comp_Overall</w:t>
      </w:r>
      <w:proofErr w:type="spellEnd"/>
      <w:r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Comp_PeriOp</w:t>
      </w:r>
      <w:proofErr w:type="spellEnd"/>
      <w:r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Comp_Short</w:t>
      </w:r>
      <w:proofErr w:type="spellEnd"/>
      <w:r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Comp_Long</w:t>
      </w:r>
      <w:proofErr w:type="spellEnd"/>
      <w:r w:rsidRPr="008C71DF">
        <w:rPr>
          <w:rFonts w:ascii="Cambria" w:eastAsia="Cambria" w:hAnsi="Cambria" w:cs="Times New Roman"/>
        </w:rPr>
        <w:t xml:space="preserve"> overall and by </w:t>
      </w:r>
      <w:commentRangeStart w:id="49"/>
      <w:r w:rsidRPr="008C71DF">
        <w:rPr>
          <w:rFonts w:ascii="Cambria" w:eastAsia="Cambria" w:hAnsi="Cambria" w:cs="Times New Roman"/>
        </w:rPr>
        <w:t>group/device</w:t>
      </w:r>
      <w:commentRangeEnd w:id="49"/>
      <w:r w:rsidR="002C32F2">
        <w:rPr>
          <w:rStyle w:val="CommentReference"/>
        </w:rPr>
        <w:commentReference w:id="49"/>
      </w:r>
    </w:p>
    <w:p w14:paraId="470547C1" w14:textId="1340C737" w:rsidR="00C7355F" w:rsidRPr="008C71DF" w:rsidRDefault="00C7355F" w:rsidP="00C7355F">
      <w:pPr>
        <w:pStyle w:val="ListParagraph"/>
        <w:numPr>
          <w:ilvl w:val="0"/>
          <w:numId w:val="10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Leak, Kink, </w:t>
      </w:r>
      <w:proofErr w:type="spellStart"/>
      <w:r w:rsidRPr="008C71DF">
        <w:rPr>
          <w:rFonts w:ascii="Cambria" w:eastAsia="Cambria" w:hAnsi="Cambria" w:cs="Times New Roman"/>
        </w:rPr>
        <w:t>Clot_periop_Occlude</w:t>
      </w:r>
      <w:proofErr w:type="spellEnd"/>
      <w:r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Stone_CompleteOcclude</w:t>
      </w:r>
      <w:proofErr w:type="spellEnd"/>
      <w:r w:rsidRPr="008C71DF">
        <w:rPr>
          <w:rFonts w:ascii="Cambria" w:eastAsia="Cambria" w:hAnsi="Cambria" w:cs="Times New Roman"/>
        </w:rPr>
        <w:t>, Mineralized overall and by group</w:t>
      </w:r>
    </w:p>
    <w:p w14:paraId="309E8EB5" w14:textId="77777777" w:rsidR="00C7355F" w:rsidRPr="008C71DF" w:rsidRDefault="00C7355F" w:rsidP="00C7355F">
      <w:pPr>
        <w:pStyle w:val="ListParagraph"/>
        <w:numPr>
          <w:ilvl w:val="0"/>
          <w:numId w:val="10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Median, mean, range </w:t>
      </w:r>
      <w:proofErr w:type="spellStart"/>
      <w:r w:rsidRPr="008C71DF">
        <w:rPr>
          <w:rFonts w:ascii="Cambria" w:eastAsia="Cambria" w:hAnsi="Cambria" w:cstheme="majorHAnsi"/>
        </w:rPr>
        <w:t>TimeMin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TimeStoneBlock</w:t>
      </w:r>
      <w:proofErr w:type="spellEnd"/>
      <w:r w:rsidRPr="008C71DF">
        <w:rPr>
          <w:rFonts w:ascii="Cambria" w:eastAsia="Cambria" w:hAnsi="Cambria" w:cstheme="majorHAnsi"/>
        </w:rPr>
        <w:t xml:space="preserve"> overall and by group/device</w:t>
      </w:r>
    </w:p>
    <w:p w14:paraId="4DD57631" w14:textId="77777777" w:rsidR="00C7355F" w:rsidRPr="008C71DF" w:rsidRDefault="00C7355F" w:rsidP="00C7355F">
      <w:pPr>
        <w:pStyle w:val="ListParagraph"/>
        <w:numPr>
          <w:ilvl w:val="0"/>
          <w:numId w:val="10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theme="majorHAnsi"/>
        </w:rPr>
        <w:t xml:space="preserve">Exchange </w:t>
      </w:r>
      <w:proofErr w:type="spellStart"/>
      <w:r w:rsidRPr="008C71DF">
        <w:rPr>
          <w:rFonts w:ascii="Cambria" w:eastAsia="Cambria" w:hAnsi="Cambria" w:cstheme="majorHAnsi"/>
        </w:rPr>
        <w:t>Stone_Needed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ExchangeStone_YN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ExchangeStoneComp</w:t>
      </w:r>
      <w:proofErr w:type="spellEnd"/>
      <w:r w:rsidRPr="008C71DF">
        <w:rPr>
          <w:rFonts w:ascii="Cambria" w:eastAsia="Cambria" w:hAnsi="Cambria" w:cstheme="majorHAnsi"/>
        </w:rPr>
        <w:t xml:space="preserve"> overall and by group</w:t>
      </w:r>
    </w:p>
    <w:p w14:paraId="112417BC" w14:textId="77777777" w:rsidR="00C7355F" w:rsidRPr="008C71DF" w:rsidRDefault="00C7355F" w:rsidP="00C7355F">
      <w:pPr>
        <w:pStyle w:val="ListParagraph"/>
        <w:numPr>
          <w:ilvl w:val="0"/>
          <w:numId w:val="10"/>
        </w:numPr>
        <w:rPr>
          <w:rFonts w:ascii="Cambria" w:eastAsia="Cambria" w:hAnsi="Cambria" w:cs="Times New Roman"/>
        </w:rPr>
      </w:pPr>
      <w:proofErr w:type="spellStart"/>
      <w:r w:rsidRPr="008C71DF">
        <w:rPr>
          <w:rFonts w:ascii="Cambria" w:eastAsia="Cambria" w:hAnsi="Cambria" w:cstheme="majorHAnsi"/>
        </w:rPr>
        <w:t>Post_Dysuria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Hematuria_Gross</w:t>
      </w:r>
      <w:proofErr w:type="spellEnd"/>
      <w:r w:rsidRPr="008C71DF">
        <w:rPr>
          <w:rFonts w:ascii="Cambria" w:eastAsia="Cambria" w:hAnsi="Cambria" w:cstheme="majorHAnsi"/>
        </w:rPr>
        <w:t xml:space="preserve"> overall and by group/device</w:t>
      </w:r>
    </w:p>
    <w:p w14:paraId="4FC194D5" w14:textId="0A0ECDAE" w:rsidR="00C7355F" w:rsidRPr="008C71DF" w:rsidRDefault="00C7355F" w:rsidP="00696C44">
      <w:pPr>
        <w:pStyle w:val="ListParagraph"/>
        <w:numPr>
          <w:ilvl w:val="0"/>
          <w:numId w:val="10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theme="majorHAnsi"/>
        </w:rPr>
        <w:t xml:space="preserve">T1stInfection overall and by group </w:t>
      </w:r>
    </w:p>
    <w:p w14:paraId="50777FB4" w14:textId="77777777" w:rsidR="00C7355F" w:rsidRDefault="00C7355F" w:rsidP="00C7355F">
      <w:p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  <w:b/>
          <w:bCs/>
        </w:rPr>
        <w:t>Stats</w:t>
      </w:r>
      <w:r w:rsidRPr="008C71DF">
        <w:rPr>
          <w:rFonts w:ascii="Cambria" w:eastAsia="Cambria" w:hAnsi="Cambria" w:cs="Times New Roman"/>
        </w:rPr>
        <w:t xml:space="preserve"> </w:t>
      </w:r>
    </w:p>
    <w:p w14:paraId="36F2A8AC" w14:textId="77777777" w:rsidR="00883DE7" w:rsidRDefault="00883DE7" w:rsidP="00C7355F">
      <w:pPr>
        <w:rPr>
          <w:rFonts w:ascii="Cambria" w:eastAsia="Cambria" w:hAnsi="Cambria" w:cs="Times New Roman"/>
        </w:rPr>
      </w:pPr>
    </w:p>
    <w:p w14:paraId="56BFC634" w14:textId="162391FC" w:rsidR="00883DE7" w:rsidRPr="00883DE7" w:rsidRDefault="00883DE7" w:rsidP="00C7355F">
      <w:pPr>
        <w:rPr>
          <w:rFonts w:ascii="Cambria" w:eastAsia="Cambria" w:hAnsi="Cambria" w:cs="Times New Roman"/>
          <w:highlight w:val="yellow"/>
        </w:rPr>
      </w:pPr>
      <w:r w:rsidRPr="00883DE7">
        <w:rPr>
          <w:rFonts w:ascii="Cambria" w:eastAsia="Cambria" w:hAnsi="Cambria" w:cs="Times New Roman"/>
          <w:highlight w:val="yellow"/>
        </w:rPr>
        <w:t>Descriptive Stats/Mean/Median:</w:t>
      </w:r>
    </w:p>
    <w:p w14:paraId="22A70F4D" w14:textId="494686D9" w:rsidR="00883DE7" w:rsidRDefault="00883DE7" w:rsidP="00C7355F">
      <w:pPr>
        <w:rPr>
          <w:rFonts w:ascii="Cambria" w:eastAsia="Cambria" w:hAnsi="Cambria" w:cs="Times New Roman"/>
        </w:rPr>
      </w:pPr>
      <w:proofErr w:type="spellStart"/>
      <w:r w:rsidRPr="00883DE7">
        <w:rPr>
          <w:rFonts w:ascii="Cambria" w:eastAsia="Cambria" w:hAnsi="Cambria" w:cstheme="majorHAnsi"/>
          <w:highlight w:val="yellow"/>
        </w:rPr>
        <w:t>TimeMin</w:t>
      </w:r>
      <w:proofErr w:type="spellEnd"/>
      <w:r w:rsidRPr="00883DE7">
        <w:rPr>
          <w:rFonts w:ascii="Cambria" w:eastAsia="Cambria" w:hAnsi="Cambria" w:cstheme="majorHAnsi"/>
          <w:highlight w:val="yellow"/>
        </w:rPr>
        <w:t xml:space="preserve">, </w:t>
      </w:r>
      <w:proofErr w:type="spellStart"/>
      <w:r w:rsidRPr="00883DE7">
        <w:rPr>
          <w:rFonts w:ascii="Cambria" w:eastAsia="Cambria" w:hAnsi="Cambria" w:cstheme="majorHAnsi"/>
          <w:highlight w:val="yellow"/>
        </w:rPr>
        <w:t>TimeStoneBlock</w:t>
      </w:r>
      <w:proofErr w:type="spellEnd"/>
      <w:r w:rsidRPr="00883DE7">
        <w:rPr>
          <w:rFonts w:ascii="Cambria" w:eastAsia="Cambria" w:hAnsi="Cambria" w:cstheme="majorHAnsi"/>
          <w:highlight w:val="yellow"/>
        </w:rPr>
        <w:t>… and other parts of this document into a list</w:t>
      </w:r>
    </w:p>
    <w:p w14:paraId="163DAA6D" w14:textId="77777777" w:rsidR="00883DE7" w:rsidRDefault="00883DE7" w:rsidP="00C7355F">
      <w:pPr>
        <w:rPr>
          <w:rFonts w:ascii="Cambria" w:eastAsia="Cambria" w:hAnsi="Cambria" w:cs="Times New Roman"/>
        </w:rPr>
      </w:pPr>
    </w:p>
    <w:p w14:paraId="0ABDAFFF" w14:textId="79CFE0DE" w:rsidR="00883DE7" w:rsidRPr="00883DE7" w:rsidRDefault="00883DE7" w:rsidP="00C7355F">
      <w:pPr>
        <w:rPr>
          <w:rFonts w:ascii="Cambria" w:eastAsia="Cambria" w:hAnsi="Cambria" w:cs="Times New Roman"/>
          <w:highlight w:val="yellow"/>
        </w:rPr>
      </w:pPr>
      <w:r w:rsidRPr="00883DE7">
        <w:rPr>
          <w:rFonts w:ascii="Cambria" w:eastAsia="Cambria" w:hAnsi="Cambria" w:cs="Times New Roman"/>
          <w:highlight w:val="yellow"/>
        </w:rPr>
        <w:t>Chi-Square</w:t>
      </w:r>
      <w:r>
        <w:rPr>
          <w:rFonts w:ascii="Cambria" w:eastAsia="Cambria" w:hAnsi="Cambria" w:cs="Times New Roman"/>
          <w:highlight w:val="yellow"/>
        </w:rPr>
        <w:t xml:space="preserve"> Distilling Down</w:t>
      </w:r>
      <w:r w:rsidRPr="00883DE7">
        <w:rPr>
          <w:rFonts w:ascii="Cambria" w:eastAsia="Cambria" w:hAnsi="Cambria" w:cs="Times New Roman"/>
          <w:highlight w:val="yellow"/>
        </w:rPr>
        <w:t>:</w:t>
      </w:r>
    </w:p>
    <w:p w14:paraId="2A158F3F" w14:textId="39B27971" w:rsidR="00883DE7" w:rsidRPr="008C71DF" w:rsidRDefault="00883DE7" w:rsidP="00C7355F">
      <w:pPr>
        <w:rPr>
          <w:rFonts w:ascii="Cambria" w:eastAsia="Cambria" w:hAnsi="Cambria" w:cs="Times New Roman"/>
        </w:rPr>
      </w:pPr>
      <w:r w:rsidRPr="00883DE7">
        <w:rPr>
          <w:rFonts w:ascii="Cambria" w:eastAsia="Cambria" w:hAnsi="Cambria" w:cs="Times New Roman"/>
          <w:highlight w:val="yellow"/>
        </w:rPr>
        <w:t>Group*</w:t>
      </w:r>
      <w:proofErr w:type="gramStart"/>
      <w:r w:rsidRPr="00883DE7">
        <w:rPr>
          <w:rFonts w:ascii="Cambria" w:eastAsia="Cambria" w:hAnsi="Cambria" w:cs="Times New Roman"/>
          <w:highlight w:val="yellow"/>
        </w:rPr>
        <w:t xml:space="preserve">( </w:t>
      </w:r>
      <w:proofErr w:type="spellStart"/>
      <w:r w:rsidRPr="00883DE7">
        <w:rPr>
          <w:rFonts w:ascii="Cambria" w:eastAsia="Cambria" w:hAnsi="Cambria" w:cs="Times New Roman"/>
          <w:highlight w:val="yellow"/>
        </w:rPr>
        <w:t>Comp</w:t>
      </w:r>
      <w:proofErr w:type="gramEnd"/>
      <w:r w:rsidRPr="00883DE7">
        <w:rPr>
          <w:rFonts w:ascii="Cambria" w:eastAsia="Cambria" w:hAnsi="Cambria" w:cs="Times New Roman"/>
          <w:highlight w:val="yellow"/>
        </w:rPr>
        <w:t>_Overall</w:t>
      </w:r>
      <w:proofErr w:type="spellEnd"/>
      <w:r w:rsidRPr="00883DE7">
        <w:rPr>
          <w:rFonts w:ascii="Cambria" w:eastAsia="Cambria" w:hAnsi="Cambria" w:cs="Times New Roman"/>
          <w:highlight w:val="yellow"/>
        </w:rPr>
        <w:t xml:space="preserve">, </w:t>
      </w:r>
      <w:proofErr w:type="spellStart"/>
      <w:r w:rsidRPr="00883DE7">
        <w:rPr>
          <w:rFonts w:ascii="Cambria" w:eastAsia="Cambria" w:hAnsi="Cambria" w:cs="Times New Roman"/>
          <w:highlight w:val="yellow"/>
        </w:rPr>
        <w:t>Comp_PeriOp</w:t>
      </w:r>
      <w:proofErr w:type="spellEnd"/>
      <w:r w:rsidRPr="00883DE7">
        <w:rPr>
          <w:rFonts w:ascii="Cambria" w:eastAsia="Cambria" w:hAnsi="Cambria" w:cs="Times New Roman"/>
          <w:highlight w:val="yellow"/>
        </w:rPr>
        <w:t xml:space="preserve">, </w:t>
      </w:r>
      <w:proofErr w:type="spellStart"/>
      <w:r w:rsidRPr="00883DE7">
        <w:rPr>
          <w:rFonts w:ascii="Cambria" w:eastAsia="Cambria" w:hAnsi="Cambria" w:cs="Times New Roman"/>
          <w:highlight w:val="yellow"/>
        </w:rPr>
        <w:t>Comp_Short</w:t>
      </w:r>
      <w:proofErr w:type="spellEnd"/>
      <w:r w:rsidRPr="00883DE7">
        <w:rPr>
          <w:rFonts w:ascii="Cambria" w:eastAsia="Cambria" w:hAnsi="Cambria" w:cs="Times New Roman"/>
          <w:highlight w:val="yellow"/>
        </w:rPr>
        <w:t xml:space="preserve">, </w:t>
      </w:r>
      <w:proofErr w:type="spellStart"/>
      <w:r w:rsidRPr="00883DE7">
        <w:rPr>
          <w:rFonts w:ascii="Cambria" w:eastAsia="Cambria" w:hAnsi="Cambria" w:cs="Times New Roman"/>
          <w:highlight w:val="yellow"/>
        </w:rPr>
        <w:t>Comp_Long</w:t>
      </w:r>
      <w:proofErr w:type="spellEnd"/>
      <w:r w:rsidRPr="00883DE7">
        <w:rPr>
          <w:rFonts w:ascii="Cambria" w:eastAsia="Cambria" w:hAnsi="Cambria" w:cs="Times New Roman"/>
          <w:highlight w:val="yellow"/>
        </w:rPr>
        <w:t xml:space="preserve">, </w:t>
      </w:r>
      <w:proofErr w:type="spellStart"/>
      <w:r w:rsidRPr="00883DE7">
        <w:rPr>
          <w:rFonts w:ascii="Cambria" w:eastAsia="Cambria" w:hAnsi="Cambria" w:cs="Times New Roman"/>
          <w:highlight w:val="yellow"/>
        </w:rPr>
        <w:t>HTF_mineral</w:t>
      </w:r>
      <w:proofErr w:type="spellEnd"/>
      <w:r w:rsidRPr="00883DE7">
        <w:rPr>
          <w:rFonts w:ascii="Cambria" w:eastAsia="Cambria" w:hAnsi="Cambria" w:cs="Times New Roman"/>
          <w:highlight w:val="yellow"/>
        </w:rPr>
        <w:t xml:space="preserve">, </w:t>
      </w:r>
      <w:proofErr w:type="spellStart"/>
      <w:r w:rsidRPr="00883DE7">
        <w:rPr>
          <w:rFonts w:ascii="Cambria" w:eastAsia="Cambria" w:hAnsi="Cambria" w:cs="Times New Roman"/>
          <w:highlight w:val="yellow"/>
        </w:rPr>
        <w:t>Stone_CompleteOcclude</w:t>
      </w:r>
      <w:proofErr w:type="spellEnd"/>
      <w:r w:rsidRPr="00883DE7">
        <w:rPr>
          <w:rFonts w:ascii="Cambria" w:eastAsia="Cambria" w:hAnsi="Cambria" w:cs="Times New Roman"/>
          <w:highlight w:val="yellow"/>
        </w:rPr>
        <w:t>) – Something like this</w:t>
      </w:r>
    </w:p>
    <w:p w14:paraId="136AEB71" w14:textId="105E1070" w:rsidR="00C7355F" w:rsidRPr="008C71DF" w:rsidRDefault="00C7355F" w:rsidP="00C7355F">
      <w:pPr>
        <w:pStyle w:val="ListParagraph"/>
        <w:numPr>
          <w:ilvl w:val="0"/>
          <w:numId w:val="11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Is </w:t>
      </w:r>
      <w:proofErr w:type="spellStart"/>
      <w:r w:rsidRPr="008C71DF">
        <w:rPr>
          <w:rFonts w:ascii="Cambria" w:eastAsia="Cambria" w:hAnsi="Cambria" w:cs="Times New Roman"/>
        </w:rPr>
        <w:t>Comp_Overall</w:t>
      </w:r>
      <w:proofErr w:type="spellEnd"/>
      <w:r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Comp_PeriOp</w:t>
      </w:r>
      <w:proofErr w:type="spellEnd"/>
      <w:r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Comp_Short</w:t>
      </w:r>
      <w:proofErr w:type="spellEnd"/>
      <w:r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Comp_Long</w:t>
      </w:r>
      <w:proofErr w:type="spellEnd"/>
      <w:r w:rsidRPr="008C71DF">
        <w:rPr>
          <w:rFonts w:ascii="Cambria" w:eastAsia="Cambria" w:hAnsi="Cambria" w:cs="Times New Roman"/>
        </w:rPr>
        <w:t xml:space="preserve"> associated with group? </w:t>
      </w:r>
    </w:p>
    <w:p w14:paraId="07D719BB" w14:textId="4D758AE3" w:rsidR="00C7355F" w:rsidRPr="008C71DF" w:rsidRDefault="00C7355F" w:rsidP="00C7355F">
      <w:pPr>
        <w:pStyle w:val="ListParagraph"/>
        <w:numPr>
          <w:ilvl w:val="0"/>
          <w:numId w:val="11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Is </w:t>
      </w:r>
      <w:proofErr w:type="spellStart"/>
      <w:r w:rsidR="00C831FB" w:rsidRPr="008C71DF">
        <w:rPr>
          <w:rFonts w:ascii="Cambria" w:eastAsia="Cambria" w:hAnsi="Cambria" w:cs="Times New Roman"/>
        </w:rPr>
        <w:t>HTF_mineral</w:t>
      </w:r>
      <w:proofErr w:type="spellEnd"/>
      <w:r w:rsidR="00C831FB"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Stone_CompleteOcclude</w:t>
      </w:r>
      <w:proofErr w:type="spellEnd"/>
      <w:r w:rsidRPr="008C71DF">
        <w:rPr>
          <w:rFonts w:ascii="Cambria" w:eastAsia="Cambria" w:hAnsi="Cambria" w:cs="Times New Roman"/>
        </w:rPr>
        <w:t>, associated with group?</w:t>
      </w:r>
    </w:p>
    <w:p w14:paraId="6202DFF1" w14:textId="5B3194A4" w:rsidR="00C7355F" w:rsidRPr="008C71DF" w:rsidRDefault="00C7355F" w:rsidP="00C7355F">
      <w:pPr>
        <w:pStyle w:val="ListParagraph"/>
        <w:numPr>
          <w:ilvl w:val="0"/>
          <w:numId w:val="11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Is </w:t>
      </w:r>
      <w:proofErr w:type="spellStart"/>
      <w:r w:rsidRPr="008C71DF">
        <w:rPr>
          <w:rFonts w:ascii="Cambria" w:eastAsia="Cambria" w:hAnsi="Cambria" w:cstheme="majorHAnsi"/>
        </w:rPr>
        <w:t>TimeMin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TimeStoneBlock</w:t>
      </w:r>
      <w:proofErr w:type="spellEnd"/>
      <w:r w:rsidRPr="008C71DF">
        <w:rPr>
          <w:rFonts w:ascii="Cambria" w:eastAsia="Cambria" w:hAnsi="Cambria" w:cstheme="majorHAnsi"/>
        </w:rPr>
        <w:t xml:space="preserve"> associated with group? </w:t>
      </w:r>
    </w:p>
    <w:p w14:paraId="2356058E" w14:textId="429D5D8B" w:rsidR="00C7355F" w:rsidRPr="008C71DF" w:rsidRDefault="00C7355F" w:rsidP="00C7355F">
      <w:pPr>
        <w:pStyle w:val="ListParagraph"/>
        <w:numPr>
          <w:ilvl w:val="0"/>
          <w:numId w:val="11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theme="majorHAnsi"/>
        </w:rPr>
        <w:t xml:space="preserve">Is Exchange </w:t>
      </w:r>
      <w:proofErr w:type="spellStart"/>
      <w:r w:rsidRPr="008C71DF">
        <w:rPr>
          <w:rFonts w:ascii="Cambria" w:eastAsia="Cambria" w:hAnsi="Cambria" w:cstheme="majorHAnsi"/>
        </w:rPr>
        <w:t>Stone_Needed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ExchangeStone_YN</w:t>
      </w:r>
      <w:proofErr w:type="spellEnd"/>
      <w:r w:rsidRPr="008C71DF">
        <w:rPr>
          <w:rFonts w:ascii="Cambria" w:eastAsia="Cambria" w:hAnsi="Cambria" w:cstheme="majorHAnsi"/>
        </w:rPr>
        <w:t xml:space="preserve"> associated with group? </w:t>
      </w:r>
    </w:p>
    <w:p w14:paraId="361FECBB" w14:textId="16A77888" w:rsidR="00C7355F" w:rsidRPr="008C71DF" w:rsidRDefault="00C7355F" w:rsidP="00C7355F">
      <w:pPr>
        <w:pStyle w:val="ListParagraph"/>
        <w:numPr>
          <w:ilvl w:val="0"/>
          <w:numId w:val="11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theme="majorHAnsi"/>
        </w:rPr>
        <w:t xml:space="preserve">Is </w:t>
      </w:r>
      <w:proofErr w:type="spellStart"/>
      <w:r w:rsidRPr="008C71DF">
        <w:rPr>
          <w:rFonts w:ascii="Cambria" w:eastAsia="Cambria" w:hAnsi="Cambria" w:cstheme="majorHAnsi"/>
        </w:rPr>
        <w:t>Post_Dysuria</w:t>
      </w:r>
      <w:proofErr w:type="spellEnd"/>
      <w:r w:rsidRPr="008C71DF">
        <w:rPr>
          <w:rFonts w:ascii="Cambria" w:eastAsia="Cambria" w:hAnsi="Cambria" w:cstheme="majorHAnsi"/>
        </w:rPr>
        <w:t xml:space="preserve">, </w:t>
      </w:r>
      <w:proofErr w:type="spellStart"/>
      <w:r w:rsidRPr="008C71DF">
        <w:rPr>
          <w:rFonts w:ascii="Cambria" w:eastAsia="Cambria" w:hAnsi="Cambria" w:cstheme="majorHAnsi"/>
        </w:rPr>
        <w:t>Hematuria_Gross</w:t>
      </w:r>
      <w:proofErr w:type="spellEnd"/>
      <w:r w:rsidRPr="008C71DF">
        <w:rPr>
          <w:rFonts w:ascii="Cambria" w:eastAsia="Cambria" w:hAnsi="Cambria" w:cstheme="majorHAnsi"/>
        </w:rPr>
        <w:t xml:space="preserve"> associated with group? </w:t>
      </w:r>
    </w:p>
    <w:p w14:paraId="01C99B1A" w14:textId="5A6CE469" w:rsidR="00C7355F" w:rsidRPr="008C71DF" w:rsidRDefault="00C7355F" w:rsidP="00C7355F">
      <w:pPr>
        <w:pStyle w:val="ListParagraph"/>
        <w:numPr>
          <w:ilvl w:val="0"/>
          <w:numId w:val="11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theme="majorHAnsi"/>
        </w:rPr>
        <w:t xml:space="preserve">Is T1stInfection associated with group?  </w:t>
      </w:r>
    </w:p>
    <w:p w14:paraId="2E4FEDC4" w14:textId="16AB01EC" w:rsidR="00C7355F" w:rsidRPr="002C32F2" w:rsidRDefault="00C7355F" w:rsidP="00C7355F">
      <w:pPr>
        <w:pStyle w:val="ListParagraph"/>
        <w:numPr>
          <w:ilvl w:val="0"/>
          <w:numId w:val="11"/>
        </w:numPr>
        <w:rPr>
          <w:ins w:id="50" w:author="Berent, Allyson" w:date="2020-09-02T17:03:00Z"/>
          <w:rFonts w:ascii="Cambria" w:eastAsia="Cambria" w:hAnsi="Cambria" w:cs="Times New Roman"/>
        </w:rPr>
      </w:pPr>
      <w:r w:rsidRPr="008C71DF">
        <w:rPr>
          <w:rFonts w:ascii="Cambria" w:eastAsia="Cambria" w:hAnsi="Cambria" w:cstheme="majorHAnsi"/>
        </w:rPr>
        <w:t xml:space="preserve">Is </w:t>
      </w:r>
      <w:proofErr w:type="spellStart"/>
      <w:r w:rsidRPr="008C71DF">
        <w:rPr>
          <w:rFonts w:ascii="Cambria" w:eastAsia="Cambria" w:hAnsi="Cambria" w:cstheme="majorHAnsi"/>
        </w:rPr>
        <w:t>Flush_Time</w:t>
      </w:r>
      <w:proofErr w:type="spellEnd"/>
      <w:r w:rsidRPr="008C71DF">
        <w:rPr>
          <w:rFonts w:ascii="Cambria" w:eastAsia="Cambria" w:hAnsi="Cambria" w:cstheme="majorHAnsi"/>
        </w:rPr>
        <w:t xml:space="preserve"> associated with </w:t>
      </w:r>
      <w:proofErr w:type="spellStart"/>
      <w:r w:rsidRPr="008C71DF">
        <w:rPr>
          <w:rFonts w:ascii="Cambria" w:eastAsia="Cambria" w:hAnsi="Cambria" w:cstheme="majorHAnsi"/>
        </w:rPr>
        <w:t>Post_Dysuria</w:t>
      </w:r>
      <w:proofErr w:type="spellEnd"/>
      <w:r w:rsidRPr="008C71DF">
        <w:rPr>
          <w:rFonts w:ascii="Cambria" w:eastAsia="Cambria" w:hAnsi="Cambria" w:cstheme="majorHAnsi"/>
        </w:rPr>
        <w:t xml:space="preserve"> overall and by group? </w:t>
      </w:r>
    </w:p>
    <w:p w14:paraId="397572B5" w14:textId="782BB17F" w:rsidR="002C32F2" w:rsidRPr="008C71DF" w:rsidRDefault="002C32F2" w:rsidP="00C7355F">
      <w:pPr>
        <w:pStyle w:val="ListParagraph"/>
        <w:numPr>
          <w:ilvl w:val="0"/>
          <w:numId w:val="11"/>
        </w:numPr>
        <w:rPr>
          <w:rFonts w:ascii="Cambria" w:eastAsia="Cambria" w:hAnsi="Cambria" w:cs="Times New Roman"/>
        </w:rPr>
      </w:pPr>
      <w:commentRangeStart w:id="51"/>
      <w:ins w:id="52" w:author="Berent, Allyson" w:date="2020-09-02T17:03:00Z">
        <w:r>
          <w:rPr>
            <w:rFonts w:ascii="Cambria" w:eastAsia="Cambria" w:hAnsi="Cambria" w:cstheme="majorHAnsi"/>
          </w:rPr>
          <w:t>Is long-term creatinine associated with gr</w:t>
        </w:r>
      </w:ins>
      <w:ins w:id="53" w:author="Berent, Allyson" w:date="2020-09-02T17:04:00Z">
        <w:r>
          <w:rPr>
            <w:rFonts w:ascii="Cambria" w:eastAsia="Cambria" w:hAnsi="Cambria" w:cstheme="majorHAnsi"/>
          </w:rPr>
          <w:t xml:space="preserve">oup? </w:t>
        </w:r>
        <w:commentRangeEnd w:id="51"/>
        <w:r>
          <w:rPr>
            <w:rStyle w:val="CommentReference"/>
          </w:rPr>
          <w:commentReference w:id="51"/>
        </w:r>
      </w:ins>
    </w:p>
    <w:p w14:paraId="4B615052" w14:textId="77777777" w:rsidR="00C7355F" w:rsidRPr="008C71DF" w:rsidRDefault="00C7355F" w:rsidP="00C7355F">
      <w:pPr>
        <w:rPr>
          <w:rFonts w:ascii="Cambria" w:eastAsia="Cambria" w:hAnsi="Cambria" w:cs="Times New Roman"/>
          <w:b/>
          <w:bCs/>
          <w:u w:val="single"/>
        </w:rPr>
      </w:pPr>
      <w:r w:rsidRPr="008C71DF">
        <w:rPr>
          <w:rFonts w:ascii="Cambria" w:eastAsia="Cambria" w:hAnsi="Cambria" w:cs="Times New Roman"/>
          <w:b/>
          <w:bCs/>
          <w:u w:val="single"/>
        </w:rPr>
        <w:t xml:space="preserve">Tab 6 Imp </w:t>
      </w:r>
      <w:proofErr w:type="spellStart"/>
      <w:r w:rsidRPr="008C71DF">
        <w:rPr>
          <w:rFonts w:ascii="Cambria" w:eastAsia="Cambria" w:hAnsi="Cambria" w:cs="Times New Roman"/>
          <w:b/>
          <w:bCs/>
          <w:u w:val="single"/>
        </w:rPr>
        <w:t>Trnd</w:t>
      </w:r>
      <w:proofErr w:type="spellEnd"/>
    </w:p>
    <w:p w14:paraId="6F533BA5" w14:textId="77777777" w:rsidR="00C7355F" w:rsidRPr="008C71DF" w:rsidRDefault="00C7355F" w:rsidP="00C7355F">
      <w:pPr>
        <w:rPr>
          <w:rFonts w:ascii="Cambria" w:eastAsia="Cambria" w:hAnsi="Cambria" w:cs="Times New Roman"/>
          <w:b/>
          <w:bCs/>
        </w:rPr>
      </w:pPr>
      <w:r w:rsidRPr="008C71DF">
        <w:rPr>
          <w:rFonts w:ascii="Cambria" w:eastAsia="Cambria" w:hAnsi="Cambria" w:cs="Times New Roman"/>
          <w:b/>
          <w:bCs/>
        </w:rPr>
        <w:t xml:space="preserve">Descriptive </w:t>
      </w:r>
    </w:p>
    <w:p w14:paraId="67240B52" w14:textId="77777777" w:rsidR="00C7355F" w:rsidRPr="008C71DF" w:rsidRDefault="00C7355F" w:rsidP="00C7355F">
      <w:pPr>
        <w:pStyle w:val="ListParagraph"/>
        <w:numPr>
          <w:ilvl w:val="0"/>
          <w:numId w:val="12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>Median, mean, range Post_creat_lastor3mon overall and by group</w:t>
      </w:r>
    </w:p>
    <w:p w14:paraId="6CD335A8" w14:textId="77777777" w:rsidR="00C7355F" w:rsidRPr="008C71DF" w:rsidRDefault="00C7355F" w:rsidP="00C7355F">
      <w:pPr>
        <w:pStyle w:val="ListParagraph"/>
        <w:numPr>
          <w:ilvl w:val="0"/>
          <w:numId w:val="12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% </w:t>
      </w:r>
      <w:proofErr w:type="spellStart"/>
      <w:r w:rsidRPr="008C71DF">
        <w:rPr>
          <w:rFonts w:ascii="Cambria" w:eastAsia="Cambria" w:hAnsi="Cambria" w:cs="Times New Roman"/>
        </w:rPr>
        <w:t>Post_UTIany</w:t>
      </w:r>
      <w:proofErr w:type="spellEnd"/>
      <w:r w:rsidRPr="008C71DF">
        <w:rPr>
          <w:rFonts w:ascii="Cambria" w:eastAsia="Cambria" w:hAnsi="Cambria" w:cs="Times New Roman"/>
        </w:rPr>
        <w:t xml:space="preserve">, Chronic UTI, </w:t>
      </w:r>
      <w:proofErr w:type="spellStart"/>
      <w:r w:rsidRPr="008C71DF">
        <w:rPr>
          <w:rFonts w:ascii="Cambria" w:eastAsia="Cambria" w:hAnsi="Cambria" w:cs="Times New Roman"/>
        </w:rPr>
        <w:t>ChronicUTI_PreandPost</w:t>
      </w:r>
      <w:proofErr w:type="spellEnd"/>
      <w:r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SymptomUTI</w:t>
      </w:r>
      <w:proofErr w:type="spellEnd"/>
      <w:r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Post_Uculture</w:t>
      </w:r>
      <w:proofErr w:type="spellEnd"/>
      <w:r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Post_Enterococcus</w:t>
      </w:r>
      <w:proofErr w:type="spellEnd"/>
      <w:r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Post_Ecoli</w:t>
      </w:r>
      <w:proofErr w:type="spellEnd"/>
      <w:r w:rsidRPr="008C71DF">
        <w:rPr>
          <w:rFonts w:ascii="Cambria" w:eastAsia="Cambria" w:hAnsi="Cambria" w:cs="Times New Roman"/>
        </w:rPr>
        <w:t xml:space="preserve">, </w:t>
      </w:r>
      <w:proofErr w:type="spellStart"/>
      <w:r w:rsidRPr="008C71DF">
        <w:rPr>
          <w:rFonts w:ascii="Cambria" w:eastAsia="Cambria" w:hAnsi="Cambria" w:cs="Times New Roman"/>
        </w:rPr>
        <w:t>Post_Staph</w:t>
      </w:r>
      <w:proofErr w:type="spellEnd"/>
      <w:r w:rsidRPr="008C71DF">
        <w:rPr>
          <w:rFonts w:ascii="Cambria" w:eastAsia="Cambria" w:hAnsi="Cambria" w:cs="Times New Roman"/>
        </w:rPr>
        <w:t xml:space="preserve"> overall and by group </w:t>
      </w:r>
    </w:p>
    <w:p w14:paraId="441C3167" w14:textId="4AEF5443" w:rsidR="00C7355F" w:rsidRPr="008C71DF" w:rsidRDefault="00C7355F" w:rsidP="00C7355F">
      <w:pPr>
        <w:pStyle w:val="ListParagraph"/>
        <w:numPr>
          <w:ilvl w:val="0"/>
          <w:numId w:val="12"/>
        </w:numPr>
        <w:rPr>
          <w:rFonts w:ascii="Cambria" w:eastAsia="Cambria" w:hAnsi="Cambria" w:cs="Times New Roman"/>
        </w:rPr>
      </w:pPr>
      <w:proofErr w:type="spellStart"/>
      <w:r w:rsidRPr="008C71DF">
        <w:rPr>
          <w:rFonts w:ascii="Cambria" w:eastAsia="Cambria" w:hAnsi="Cambria" w:cs="Times New Roman"/>
        </w:rPr>
        <w:t>Post_PelvisAUS</w:t>
      </w:r>
      <w:proofErr w:type="spellEnd"/>
      <w:r w:rsidRPr="008C71DF">
        <w:rPr>
          <w:rFonts w:ascii="Cambria" w:eastAsia="Cambria" w:hAnsi="Cambria" w:cs="Times New Roman"/>
        </w:rPr>
        <w:t xml:space="preserve"> overall, by group, by device</w:t>
      </w:r>
    </w:p>
    <w:p w14:paraId="08A01D74" w14:textId="77777777" w:rsidR="00C7355F" w:rsidRPr="008C71DF" w:rsidRDefault="00C7355F" w:rsidP="00C7355F">
      <w:pPr>
        <w:rPr>
          <w:rFonts w:ascii="Cambria" w:eastAsia="Cambria" w:hAnsi="Cambria" w:cs="Times New Roman"/>
          <w:b/>
          <w:bCs/>
          <w:u w:val="single"/>
        </w:rPr>
      </w:pPr>
      <w:r w:rsidRPr="008C71DF">
        <w:rPr>
          <w:rFonts w:ascii="Cambria" w:eastAsia="Cambria" w:hAnsi="Cambria" w:cs="Times New Roman"/>
          <w:b/>
          <w:bCs/>
          <w:u w:val="single"/>
        </w:rPr>
        <w:t>Tab 7 Follow up/ EDTA protocol</w:t>
      </w:r>
    </w:p>
    <w:p w14:paraId="0196A73D" w14:textId="77777777" w:rsidR="00C7355F" w:rsidRPr="008C71DF" w:rsidRDefault="00C7355F" w:rsidP="00C7355F">
      <w:pPr>
        <w:rPr>
          <w:rFonts w:ascii="Cambria" w:eastAsia="Cambria" w:hAnsi="Cambria" w:cs="Times New Roman"/>
          <w:b/>
          <w:bCs/>
        </w:rPr>
      </w:pPr>
      <w:r w:rsidRPr="008C71DF">
        <w:rPr>
          <w:rFonts w:ascii="Cambria" w:eastAsia="Cambria" w:hAnsi="Cambria" w:cs="Times New Roman"/>
          <w:b/>
          <w:bCs/>
        </w:rPr>
        <w:t xml:space="preserve">Descriptive </w:t>
      </w:r>
    </w:p>
    <w:p w14:paraId="0B9A7634" w14:textId="77777777" w:rsidR="00C7355F" w:rsidRPr="008C71DF" w:rsidRDefault="00C7355F" w:rsidP="00C7355F">
      <w:pPr>
        <w:pStyle w:val="ListParagraph"/>
        <w:numPr>
          <w:ilvl w:val="0"/>
          <w:numId w:val="13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% </w:t>
      </w:r>
      <w:proofErr w:type="spellStart"/>
      <w:r w:rsidRPr="008C71DF">
        <w:rPr>
          <w:rFonts w:ascii="Cambria" w:eastAsia="Cambria" w:hAnsi="Cambria" w:cs="Times New Roman"/>
        </w:rPr>
        <w:t>Hx_SUBDeminProt</w:t>
      </w:r>
      <w:proofErr w:type="spellEnd"/>
      <w:r w:rsidRPr="008C71DF">
        <w:rPr>
          <w:rFonts w:ascii="Cambria" w:eastAsia="Cambria" w:hAnsi="Cambria" w:cs="Times New Roman"/>
        </w:rPr>
        <w:t xml:space="preserve"> by </w:t>
      </w:r>
      <w:proofErr w:type="spellStart"/>
      <w:r w:rsidRPr="008C71DF">
        <w:rPr>
          <w:rFonts w:ascii="Cambria" w:eastAsia="Cambria" w:hAnsi="Cambria" w:cs="Times New Roman"/>
        </w:rPr>
        <w:t>MixedDevices</w:t>
      </w:r>
      <w:proofErr w:type="spellEnd"/>
      <w:r w:rsidRPr="008C71DF">
        <w:rPr>
          <w:rFonts w:ascii="Cambria" w:eastAsia="Cambria" w:hAnsi="Cambria" w:cs="Times New Roman"/>
        </w:rPr>
        <w:t>/</w:t>
      </w:r>
      <w:proofErr w:type="spellStart"/>
      <w:r w:rsidRPr="008C71DF">
        <w:rPr>
          <w:rFonts w:ascii="Cambria" w:eastAsia="Cambria" w:hAnsi="Cambria" w:cs="Times New Roman"/>
        </w:rPr>
        <w:t>tEDTAonlydevices</w:t>
      </w:r>
      <w:proofErr w:type="spellEnd"/>
      <w:r w:rsidRPr="008C71DF">
        <w:rPr>
          <w:rFonts w:ascii="Cambria" w:eastAsia="Cambria" w:hAnsi="Cambria" w:cs="Times New Roman"/>
        </w:rPr>
        <w:t xml:space="preserve"> combined and individually  </w:t>
      </w:r>
    </w:p>
    <w:p w14:paraId="3FB54E5B" w14:textId="77777777" w:rsidR="00C7355F" w:rsidRPr="008C71DF" w:rsidRDefault="00C7355F" w:rsidP="00C7355F">
      <w:pPr>
        <w:pStyle w:val="ListParagraph"/>
        <w:numPr>
          <w:ilvl w:val="0"/>
          <w:numId w:val="13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% </w:t>
      </w:r>
      <w:proofErr w:type="spellStart"/>
      <w:r w:rsidRPr="008C71DF">
        <w:rPr>
          <w:rFonts w:ascii="Cambria" w:eastAsia="Cambria" w:hAnsi="Cambria" w:cs="Times New Roman"/>
        </w:rPr>
        <w:t>Hx_SUBDeminWork</w:t>
      </w:r>
      <w:proofErr w:type="spellEnd"/>
      <w:r w:rsidRPr="008C71DF">
        <w:rPr>
          <w:rFonts w:ascii="Cambria" w:eastAsia="Cambria" w:hAnsi="Cambria" w:cs="Times New Roman"/>
        </w:rPr>
        <w:t xml:space="preserve"> by </w:t>
      </w:r>
      <w:proofErr w:type="spellStart"/>
      <w:r w:rsidRPr="008C71DF">
        <w:rPr>
          <w:rFonts w:ascii="Cambria" w:eastAsia="Cambria" w:hAnsi="Cambria" w:cs="Times New Roman"/>
        </w:rPr>
        <w:t>MixedDevices</w:t>
      </w:r>
      <w:proofErr w:type="spellEnd"/>
      <w:r w:rsidRPr="008C71DF">
        <w:rPr>
          <w:rFonts w:ascii="Cambria" w:eastAsia="Cambria" w:hAnsi="Cambria" w:cs="Times New Roman"/>
        </w:rPr>
        <w:t>/</w:t>
      </w:r>
      <w:proofErr w:type="spellStart"/>
      <w:r w:rsidRPr="008C71DF">
        <w:rPr>
          <w:rFonts w:ascii="Cambria" w:eastAsia="Cambria" w:hAnsi="Cambria" w:cs="Times New Roman"/>
        </w:rPr>
        <w:t>tEDTAonlydevices</w:t>
      </w:r>
      <w:proofErr w:type="spellEnd"/>
      <w:r w:rsidRPr="008C71DF">
        <w:rPr>
          <w:rFonts w:ascii="Cambria" w:eastAsia="Cambria" w:hAnsi="Cambria" w:cs="Times New Roman"/>
        </w:rPr>
        <w:t xml:space="preserve"> combined and individually  </w:t>
      </w:r>
    </w:p>
    <w:p w14:paraId="298BD782" w14:textId="77777777" w:rsidR="00C7355F" w:rsidRPr="008C71DF" w:rsidRDefault="00C7355F" w:rsidP="00C7355F">
      <w:pPr>
        <w:pStyle w:val="ListParagraph"/>
        <w:numPr>
          <w:ilvl w:val="0"/>
          <w:numId w:val="13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% </w:t>
      </w:r>
      <w:proofErr w:type="spellStart"/>
      <w:r w:rsidRPr="008C71DF">
        <w:rPr>
          <w:rFonts w:ascii="Cambria" w:eastAsia="Cambria" w:hAnsi="Cambria" w:cs="Times New Roman"/>
        </w:rPr>
        <w:t>Hx_SUBDeminReobstruct</w:t>
      </w:r>
      <w:proofErr w:type="spellEnd"/>
      <w:r w:rsidRPr="008C71DF">
        <w:rPr>
          <w:rFonts w:ascii="Cambria" w:eastAsia="Cambria" w:hAnsi="Cambria" w:cs="Times New Roman"/>
        </w:rPr>
        <w:t xml:space="preserve"> by </w:t>
      </w:r>
      <w:proofErr w:type="spellStart"/>
      <w:r w:rsidRPr="008C71DF">
        <w:rPr>
          <w:rFonts w:ascii="Cambria" w:eastAsia="Cambria" w:hAnsi="Cambria" w:cs="Times New Roman"/>
        </w:rPr>
        <w:t>MixedDevices</w:t>
      </w:r>
      <w:proofErr w:type="spellEnd"/>
      <w:r w:rsidRPr="008C71DF">
        <w:rPr>
          <w:rFonts w:ascii="Cambria" w:eastAsia="Cambria" w:hAnsi="Cambria" w:cs="Times New Roman"/>
        </w:rPr>
        <w:t>/</w:t>
      </w:r>
      <w:proofErr w:type="spellStart"/>
      <w:r w:rsidRPr="008C71DF">
        <w:rPr>
          <w:rFonts w:ascii="Cambria" w:eastAsia="Cambria" w:hAnsi="Cambria" w:cs="Times New Roman"/>
        </w:rPr>
        <w:t>tEDTAonlydevices</w:t>
      </w:r>
      <w:proofErr w:type="spellEnd"/>
      <w:r w:rsidRPr="008C71DF">
        <w:rPr>
          <w:rFonts w:ascii="Cambria" w:eastAsia="Cambria" w:hAnsi="Cambria" w:cs="Times New Roman"/>
        </w:rPr>
        <w:t xml:space="preserve"> combined and individually  </w:t>
      </w:r>
    </w:p>
    <w:p w14:paraId="74D75B4F" w14:textId="77777777" w:rsidR="00C7355F" w:rsidRPr="008C71DF" w:rsidRDefault="00C7355F" w:rsidP="00C7355F">
      <w:pPr>
        <w:pStyle w:val="ListParagraph"/>
        <w:numPr>
          <w:ilvl w:val="0"/>
          <w:numId w:val="13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% </w:t>
      </w:r>
      <w:proofErr w:type="spellStart"/>
      <w:r w:rsidRPr="008C71DF">
        <w:rPr>
          <w:rFonts w:ascii="Cambria" w:eastAsia="Cambria" w:hAnsi="Cambria" w:cs="Times New Roman"/>
        </w:rPr>
        <w:t>Hx_SUBInfectionProt</w:t>
      </w:r>
      <w:proofErr w:type="spellEnd"/>
      <w:r w:rsidRPr="008C71DF">
        <w:rPr>
          <w:rFonts w:ascii="Cambria" w:eastAsia="Cambria" w:hAnsi="Cambria" w:cs="Times New Roman"/>
        </w:rPr>
        <w:t xml:space="preserve"> by </w:t>
      </w:r>
      <w:proofErr w:type="spellStart"/>
      <w:r w:rsidRPr="008C71DF">
        <w:rPr>
          <w:rFonts w:ascii="Cambria" w:eastAsia="Cambria" w:hAnsi="Cambria" w:cs="Times New Roman"/>
        </w:rPr>
        <w:t>MixedDevices</w:t>
      </w:r>
      <w:proofErr w:type="spellEnd"/>
      <w:r w:rsidRPr="008C71DF">
        <w:rPr>
          <w:rFonts w:ascii="Cambria" w:eastAsia="Cambria" w:hAnsi="Cambria" w:cs="Times New Roman"/>
        </w:rPr>
        <w:t>/</w:t>
      </w:r>
      <w:proofErr w:type="spellStart"/>
      <w:r w:rsidRPr="008C71DF">
        <w:rPr>
          <w:rFonts w:ascii="Cambria" w:eastAsia="Cambria" w:hAnsi="Cambria" w:cs="Times New Roman"/>
        </w:rPr>
        <w:t>tEDTAonlydevices</w:t>
      </w:r>
      <w:proofErr w:type="spellEnd"/>
      <w:r w:rsidRPr="008C71DF">
        <w:rPr>
          <w:rFonts w:ascii="Cambria" w:eastAsia="Cambria" w:hAnsi="Cambria" w:cs="Times New Roman"/>
        </w:rPr>
        <w:t xml:space="preserve"> combined and individually  </w:t>
      </w:r>
    </w:p>
    <w:p w14:paraId="04D6D1AD" w14:textId="77777777" w:rsidR="00C7355F" w:rsidRPr="008C71DF" w:rsidRDefault="00C7355F" w:rsidP="00C7355F">
      <w:pPr>
        <w:rPr>
          <w:rFonts w:ascii="Cambria" w:eastAsia="Cambria" w:hAnsi="Cambria" w:cs="Times New Roman"/>
          <w:b/>
          <w:bCs/>
        </w:rPr>
      </w:pPr>
      <w:r w:rsidRPr="008C71DF">
        <w:rPr>
          <w:rFonts w:ascii="Cambria" w:eastAsia="Cambria" w:hAnsi="Cambria" w:cs="Times New Roman"/>
          <w:b/>
          <w:bCs/>
        </w:rPr>
        <w:lastRenderedPageBreak/>
        <w:t>Stats</w:t>
      </w:r>
    </w:p>
    <w:p w14:paraId="40368395" w14:textId="77777777" w:rsidR="00C7355F" w:rsidRPr="008C71DF" w:rsidRDefault="00C7355F" w:rsidP="00C7355F">
      <w:pPr>
        <w:pStyle w:val="ListParagraph"/>
        <w:numPr>
          <w:ilvl w:val="0"/>
          <w:numId w:val="14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% </w:t>
      </w:r>
      <w:proofErr w:type="spellStart"/>
      <w:r w:rsidRPr="008C71DF">
        <w:rPr>
          <w:rFonts w:ascii="Cambria" w:eastAsia="Cambria" w:hAnsi="Cambria" w:cs="Times New Roman"/>
        </w:rPr>
        <w:t>Hx_SUBDeminWork</w:t>
      </w:r>
      <w:proofErr w:type="spellEnd"/>
      <w:r w:rsidRPr="008C71DF">
        <w:rPr>
          <w:rFonts w:ascii="Cambria" w:eastAsia="Cambria" w:hAnsi="Cambria" w:cs="Times New Roman"/>
        </w:rPr>
        <w:t xml:space="preserve"> associated with device, group? </w:t>
      </w:r>
    </w:p>
    <w:p w14:paraId="0662CBA4" w14:textId="77777777" w:rsidR="00C7355F" w:rsidRPr="008C71DF" w:rsidRDefault="00C7355F" w:rsidP="00C7355F">
      <w:pPr>
        <w:pStyle w:val="ListParagraph"/>
        <w:numPr>
          <w:ilvl w:val="0"/>
          <w:numId w:val="14"/>
        </w:numPr>
        <w:rPr>
          <w:rFonts w:ascii="Cambria" w:eastAsia="Cambria" w:hAnsi="Cambria" w:cs="Times New Roman"/>
        </w:rPr>
      </w:pPr>
      <w:r w:rsidRPr="008C71DF">
        <w:rPr>
          <w:rFonts w:ascii="Cambria" w:eastAsia="Cambria" w:hAnsi="Cambria" w:cs="Times New Roman"/>
        </w:rPr>
        <w:t xml:space="preserve">Was </w:t>
      </w:r>
      <w:proofErr w:type="spellStart"/>
      <w:r w:rsidRPr="008C71DF">
        <w:rPr>
          <w:rFonts w:ascii="Cambria" w:eastAsia="Cambria" w:hAnsi="Cambria" w:cs="Times New Roman"/>
        </w:rPr>
        <w:t>Hx_SUBDeminReobstruct</w:t>
      </w:r>
      <w:proofErr w:type="spellEnd"/>
      <w:r w:rsidRPr="008C71DF">
        <w:rPr>
          <w:rFonts w:ascii="Cambria" w:eastAsia="Cambria" w:hAnsi="Cambria" w:cs="Times New Roman"/>
        </w:rPr>
        <w:t xml:space="preserve"> associated with device, group? </w:t>
      </w:r>
    </w:p>
    <w:p w14:paraId="3D0F564B" w14:textId="77777777" w:rsidR="00C7355F" w:rsidRDefault="00C7355F"/>
    <w:sectPr w:rsidR="00C7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Berent, Allyson" w:date="2020-09-04T07:46:00Z" w:initials="BA">
    <w:p w14:paraId="485A508F" w14:textId="77777777" w:rsidR="00323501" w:rsidRDefault="00323501" w:rsidP="00323501">
      <w:pPr>
        <w:pStyle w:val="CommentText"/>
      </w:pPr>
      <w:r>
        <w:rPr>
          <w:rStyle w:val="CommentReference"/>
        </w:rPr>
        <w:annotationRef/>
      </w:r>
      <w:r>
        <w:t xml:space="preserve">Pre-op? </w:t>
      </w:r>
      <w:proofErr w:type="gramStart"/>
      <w:r>
        <w:t>what</w:t>
      </w:r>
      <w:proofErr w:type="gramEnd"/>
      <w:r>
        <w:t xml:space="preserve"> is the column name? </w:t>
      </w:r>
      <w:proofErr w:type="gramStart"/>
      <w:r>
        <w:t>you</w:t>
      </w:r>
      <w:proofErr w:type="gramEnd"/>
      <w:r>
        <w:t xml:space="preserve"> have a Pre-</w:t>
      </w:r>
      <w:proofErr w:type="spellStart"/>
      <w:r>
        <w:t>iCa</w:t>
      </w:r>
      <w:proofErr w:type="spellEnd"/>
      <w:r>
        <w:t xml:space="preserve"> and a </w:t>
      </w:r>
      <w:proofErr w:type="spellStart"/>
      <w:r>
        <w:t>Pre_iCa_val</w:t>
      </w:r>
      <w:proofErr w:type="spellEnd"/>
      <w:r>
        <w:t>? You need to tell them where to look</w:t>
      </w:r>
    </w:p>
  </w:comment>
  <w:comment w:id="5" w:author="Berent, Allyson" w:date="2020-09-02T16:44:00Z" w:initials="BA">
    <w:p w14:paraId="6FEF1735" w14:textId="0063795E" w:rsidR="002C32F2" w:rsidRDefault="002C32F2">
      <w:pPr>
        <w:pStyle w:val="CommentText"/>
      </w:pPr>
      <w:r>
        <w:rPr>
          <w:rStyle w:val="CommentReference"/>
        </w:rPr>
        <w:annotationRef/>
      </w:r>
      <w:r>
        <w:t xml:space="preserve">Repeated it with each column otherwise they won’t be clear do you want both hx and pre or hx or pre or them </w:t>
      </w:r>
      <w:proofErr w:type="spellStart"/>
      <w:r>
        <w:t>broek</w:t>
      </w:r>
      <w:proofErr w:type="spellEnd"/>
      <w:r>
        <w:t xml:space="preserve"> down individually. Assume individually so make them 2 separate questions.</w:t>
      </w:r>
    </w:p>
  </w:comment>
  <w:comment w:id="15" w:author="Berent, Allyson" w:date="2020-09-02T16:46:00Z" w:initials="BA">
    <w:p w14:paraId="06DD595E" w14:textId="07FEBCA5" w:rsidR="002C32F2" w:rsidRDefault="002C32F2">
      <w:pPr>
        <w:pStyle w:val="CommentText"/>
      </w:pPr>
      <w:r>
        <w:rPr>
          <w:rStyle w:val="CommentReference"/>
        </w:rPr>
        <w:annotationRef/>
      </w:r>
      <w:r>
        <w:t xml:space="preserve">You will want to ask the same question about </w:t>
      </w:r>
      <w:proofErr w:type="spellStart"/>
      <w:r>
        <w:t>post_iCa</w:t>
      </w:r>
      <w:proofErr w:type="spellEnd"/>
      <w:r>
        <w:t xml:space="preserve"> right?</w:t>
      </w:r>
    </w:p>
  </w:comment>
  <w:comment w:id="22" w:author="Berent, Allyson" w:date="2020-09-02T16:47:00Z" w:initials="BA">
    <w:p w14:paraId="328D90E9" w14:textId="6B2598FD" w:rsidR="002C32F2" w:rsidRDefault="002C32F2">
      <w:pPr>
        <w:pStyle w:val="CommentText"/>
      </w:pPr>
      <w:r>
        <w:rPr>
          <w:rStyle w:val="CommentReference"/>
        </w:rPr>
        <w:annotationRef/>
      </w:r>
      <w:r>
        <w:t>Same comment as above. Make this easy for them.</w:t>
      </w:r>
    </w:p>
  </w:comment>
  <w:comment w:id="25" w:author="Berent, Allyson" w:date="2020-09-02T16:47:00Z" w:initials="BA">
    <w:p w14:paraId="1C6B2184" w14:textId="22AEC8F5" w:rsidR="002C32F2" w:rsidRDefault="002C32F2">
      <w:pPr>
        <w:pStyle w:val="CommentText"/>
      </w:pPr>
      <w:r>
        <w:rPr>
          <w:rStyle w:val="CommentReference"/>
        </w:rPr>
        <w:annotationRef/>
      </w:r>
      <w:r>
        <w:t xml:space="preserve">What about asymptomatic UTI? Do you have a column for that? Or is that a “0” in the symptomatic UTI column? </w:t>
      </w:r>
    </w:p>
  </w:comment>
  <w:comment w:id="27" w:author="Berent, Allyson" w:date="2020-09-02T16:48:00Z" w:initials="BA">
    <w:p w14:paraId="26602524" w14:textId="2C4972D6" w:rsidR="002C32F2" w:rsidRDefault="002C32F2">
      <w:pPr>
        <w:pStyle w:val="CommentText"/>
      </w:pPr>
      <w:r>
        <w:rPr>
          <w:rStyle w:val="CommentReference"/>
        </w:rPr>
        <w:annotationRef/>
      </w:r>
      <w:r>
        <w:t xml:space="preserve">Intra cystotomy? </w:t>
      </w:r>
    </w:p>
  </w:comment>
  <w:comment w:id="39" w:author="Berent, Allyson" w:date="2020-09-02T16:54:00Z" w:initials="BA">
    <w:p w14:paraId="2E7682E6" w14:textId="2CE78ED8" w:rsidR="002C32F2" w:rsidRDefault="002C32F2">
      <w:pPr>
        <w:pStyle w:val="CommentText"/>
      </w:pPr>
      <w:r>
        <w:rPr>
          <w:rStyle w:val="CommentReference"/>
        </w:rPr>
        <w:annotationRef/>
      </w:r>
      <w:proofErr w:type="spellStart"/>
      <w:r>
        <w:t>Whats</w:t>
      </w:r>
      <w:proofErr w:type="spellEnd"/>
      <w:r>
        <w:t xml:space="preserve"> </w:t>
      </w:r>
      <w:proofErr w:type="spellStart"/>
      <w:r>
        <w:t>intraEDTA</w:t>
      </w:r>
      <w:proofErr w:type="spellEnd"/>
      <w:r>
        <w:t xml:space="preserve">? </w:t>
      </w:r>
      <w:proofErr w:type="spellStart"/>
      <w:r>
        <w:t>Intraop</w:t>
      </w:r>
      <w:proofErr w:type="spellEnd"/>
      <w:r>
        <w:t xml:space="preserve"> infusion? Almost we never do that so not sure that’s useful.</w:t>
      </w:r>
    </w:p>
  </w:comment>
  <w:comment w:id="40" w:author="Berent, Allyson" w:date="2020-09-02T16:55:00Z" w:initials="BA">
    <w:p w14:paraId="20DCB4B7" w14:textId="77777777" w:rsidR="002C32F2" w:rsidRDefault="002C32F2">
      <w:pPr>
        <w:pStyle w:val="CommentText"/>
      </w:pPr>
      <w:r>
        <w:rPr>
          <w:rStyle w:val="CommentReference"/>
        </w:rPr>
        <w:annotationRef/>
      </w:r>
      <w:r>
        <w:t xml:space="preserve">The spreadsheet you sent has only 1 tab? Not multiple tabs? </w:t>
      </w:r>
    </w:p>
    <w:p w14:paraId="4A5FD01B" w14:textId="3B96BCFB" w:rsidR="002C32F2" w:rsidRDefault="002C32F2">
      <w:pPr>
        <w:pStyle w:val="CommentText"/>
      </w:pPr>
    </w:p>
  </w:comment>
  <w:comment w:id="41" w:author="Berent, Allyson" w:date="2020-09-02T16:57:00Z" w:initials="BA">
    <w:p w14:paraId="4E0D878D" w14:textId="1A4C4D4D" w:rsidR="002C32F2" w:rsidRDefault="002C32F2">
      <w:pPr>
        <w:pStyle w:val="CommentText"/>
      </w:pPr>
      <w:r>
        <w:rPr>
          <w:rStyle w:val="CommentReference"/>
        </w:rPr>
        <w:annotationRef/>
      </w:r>
      <w:proofErr w:type="spellStart"/>
      <w:r>
        <w:t>Definine</w:t>
      </w:r>
      <w:proofErr w:type="spellEnd"/>
      <w:r>
        <w:t xml:space="preserve"> where they find group? Is there a column called group? If there is I can’t find it. So what is it called? I don’t know what Grp2</w:t>
      </w:r>
      <w:proofErr w:type="gramStart"/>
      <w:r>
        <w:t>,3sametime</w:t>
      </w:r>
      <w:proofErr w:type="gramEnd"/>
      <w:r>
        <w:t xml:space="preserve"> means. Is that mixed? I see Grp3Patients, Grp2EDTA1&lt;180patients but what about </w:t>
      </w:r>
      <w:proofErr w:type="spellStart"/>
      <w:r>
        <w:t>edta</w:t>
      </w:r>
      <w:proofErr w:type="spellEnd"/>
      <w:r>
        <w:t xml:space="preserve"> alone, saline and mixed. Where is that column and what is that name? </w:t>
      </w:r>
    </w:p>
  </w:comment>
  <w:comment w:id="42" w:author="Berent, Allyson" w:date="2020-09-02T17:01:00Z" w:initials="BA">
    <w:p w14:paraId="7C3E3459" w14:textId="76DED39B" w:rsidR="002C32F2" w:rsidRDefault="002C32F2">
      <w:pPr>
        <w:pStyle w:val="CommentText"/>
      </w:pPr>
      <w:r>
        <w:rPr>
          <w:rStyle w:val="CommentReference"/>
        </w:rPr>
        <w:annotationRef/>
      </w:r>
      <w:r>
        <w:t xml:space="preserve">Again you need to define what column is group? </w:t>
      </w:r>
    </w:p>
  </w:comment>
  <w:comment w:id="43" w:author="Berent, Allyson" w:date="2020-09-02T17:03:00Z" w:initials="BA">
    <w:p w14:paraId="7E1CC0B5" w14:textId="684A92DC" w:rsidR="002C32F2" w:rsidRDefault="002C32F2">
      <w:pPr>
        <w:pStyle w:val="CommentText"/>
      </w:pPr>
      <w:r>
        <w:rPr>
          <w:rStyle w:val="CommentReference"/>
        </w:rPr>
        <w:annotationRef/>
      </w:r>
      <w:r>
        <w:t>How about with long-term creatinine?</w:t>
      </w:r>
    </w:p>
  </w:comment>
  <w:comment w:id="44" w:author="Berent, Allyson" w:date="2020-09-02T17:01:00Z" w:initials="BA">
    <w:p w14:paraId="693CC184" w14:textId="1D2152F6" w:rsidR="002C32F2" w:rsidRDefault="002C32F2">
      <w:pPr>
        <w:pStyle w:val="CommentText"/>
      </w:pPr>
      <w:r>
        <w:rPr>
          <w:rStyle w:val="CommentReference"/>
        </w:rPr>
        <w:annotationRef/>
      </w:r>
      <w:r>
        <w:t xml:space="preserve">What about SUB time with group since we likely have far less </w:t>
      </w:r>
      <w:proofErr w:type="spellStart"/>
      <w:r>
        <w:t>followup</w:t>
      </w:r>
      <w:proofErr w:type="spellEnd"/>
      <w:r>
        <w:t xml:space="preserve"> on EDTA alone than mixed </w:t>
      </w:r>
      <w:proofErr w:type="spellStart"/>
      <w:r>
        <w:t>and than</w:t>
      </w:r>
      <w:proofErr w:type="spellEnd"/>
      <w:r>
        <w:t xml:space="preserve"> saline? </w:t>
      </w:r>
    </w:p>
  </w:comment>
  <w:comment w:id="45" w:author="Berent, Allyson" w:date="2020-09-02T17:01:00Z" w:initials="BA">
    <w:p w14:paraId="5D68EB1A" w14:textId="5D92F137" w:rsidR="002C32F2" w:rsidRDefault="002C32F2">
      <w:pPr>
        <w:pStyle w:val="CommentText"/>
      </w:pPr>
      <w:r>
        <w:rPr>
          <w:rStyle w:val="CommentReference"/>
        </w:rPr>
        <w:annotationRef/>
      </w:r>
      <w:r>
        <w:t xml:space="preserve">Is this cause of death? </w:t>
      </w:r>
    </w:p>
  </w:comment>
  <w:comment w:id="46" w:author="Berent, Allyson" w:date="2020-09-02T17:02:00Z" w:initials="BA">
    <w:p w14:paraId="2278760B" w14:textId="75A0DD1F" w:rsidR="002C32F2" w:rsidRDefault="002C32F2">
      <w:pPr>
        <w:pStyle w:val="CommentText"/>
      </w:pPr>
      <w:r>
        <w:rPr>
          <w:rStyle w:val="CommentReference"/>
        </w:rPr>
        <w:annotationRef/>
      </w:r>
      <w:r>
        <w:t xml:space="preserve">How about with long-term creatinine? </w:t>
      </w:r>
    </w:p>
  </w:comment>
  <w:comment w:id="47" w:author="Berent, Allyson" w:date="2020-09-02T17:02:00Z" w:initials="BA">
    <w:p w14:paraId="0E76B442" w14:textId="19BCE152" w:rsidR="002C32F2" w:rsidRDefault="002C32F2">
      <w:pPr>
        <w:pStyle w:val="CommentText"/>
      </w:pPr>
      <w:r>
        <w:rPr>
          <w:rStyle w:val="CommentReference"/>
        </w:rPr>
        <w:annotationRef/>
      </w:r>
      <w:r>
        <w:t>How about with long-term creatinine?</w:t>
      </w:r>
    </w:p>
  </w:comment>
  <w:comment w:id="48" w:author="Berent, Allyson" w:date="2020-09-04T08:15:00Z" w:initials="BA">
    <w:p w14:paraId="4E2E5805" w14:textId="77777777" w:rsidR="00B4608D" w:rsidRDefault="00B4608D" w:rsidP="00B4608D">
      <w:pPr>
        <w:pStyle w:val="CommentText"/>
      </w:pPr>
      <w:r>
        <w:rPr>
          <w:rStyle w:val="CommentReference"/>
        </w:rPr>
        <w:annotationRef/>
      </w:r>
      <w:r>
        <w:t>How about with long-term creatinine?</w:t>
      </w:r>
    </w:p>
  </w:comment>
  <w:comment w:id="49" w:author="Berent, Allyson" w:date="2020-09-02T17:03:00Z" w:initials="BA">
    <w:p w14:paraId="0FF0F05F" w14:textId="4339ACE7" w:rsidR="002C32F2" w:rsidRDefault="002C32F2">
      <w:pPr>
        <w:pStyle w:val="CommentText"/>
      </w:pPr>
      <w:r>
        <w:rPr>
          <w:rStyle w:val="CommentReference"/>
        </w:rPr>
        <w:annotationRef/>
      </w:r>
      <w:r>
        <w:t>Need the columns for all of this</w:t>
      </w:r>
    </w:p>
  </w:comment>
  <w:comment w:id="51" w:author="Berent, Allyson" w:date="2020-09-02T17:04:00Z" w:initials="BA">
    <w:p w14:paraId="3F455F28" w14:textId="69CF42C8" w:rsidR="002C32F2" w:rsidRDefault="002C32F2">
      <w:pPr>
        <w:pStyle w:val="CommentText"/>
      </w:pPr>
      <w:r>
        <w:rPr>
          <w:rStyle w:val="CommentReference"/>
        </w:rPr>
        <w:annotationRef/>
      </w:r>
      <w:r>
        <w:t>We need this with column names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02C2F"/>
    <w:multiLevelType w:val="multilevel"/>
    <w:tmpl w:val="A76687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83A3C"/>
    <w:multiLevelType w:val="hybridMultilevel"/>
    <w:tmpl w:val="A9A0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E3B1F"/>
    <w:multiLevelType w:val="hybridMultilevel"/>
    <w:tmpl w:val="BE1C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C6717"/>
    <w:multiLevelType w:val="hybridMultilevel"/>
    <w:tmpl w:val="C6A0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F0921"/>
    <w:multiLevelType w:val="hybridMultilevel"/>
    <w:tmpl w:val="B34C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303E3"/>
    <w:multiLevelType w:val="hybridMultilevel"/>
    <w:tmpl w:val="986A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D1E89"/>
    <w:multiLevelType w:val="hybridMultilevel"/>
    <w:tmpl w:val="4396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85C5C"/>
    <w:multiLevelType w:val="hybridMultilevel"/>
    <w:tmpl w:val="FDB8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5763B"/>
    <w:multiLevelType w:val="hybridMultilevel"/>
    <w:tmpl w:val="022A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802B3"/>
    <w:multiLevelType w:val="multilevel"/>
    <w:tmpl w:val="54AE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7B7693"/>
    <w:multiLevelType w:val="hybridMultilevel"/>
    <w:tmpl w:val="6D86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575BB"/>
    <w:multiLevelType w:val="hybridMultilevel"/>
    <w:tmpl w:val="9F5E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618F7"/>
    <w:multiLevelType w:val="multilevel"/>
    <w:tmpl w:val="CD84F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BA127F"/>
    <w:multiLevelType w:val="multilevel"/>
    <w:tmpl w:val="A6B852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E243BD"/>
    <w:multiLevelType w:val="hybridMultilevel"/>
    <w:tmpl w:val="F52C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E0EEA"/>
    <w:multiLevelType w:val="hybridMultilevel"/>
    <w:tmpl w:val="D320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40AE8"/>
    <w:multiLevelType w:val="hybridMultilevel"/>
    <w:tmpl w:val="3F4C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72068"/>
    <w:multiLevelType w:val="hybridMultilevel"/>
    <w:tmpl w:val="BC9C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14"/>
  </w:num>
  <w:num w:numId="5">
    <w:abstractNumId w:val="11"/>
  </w:num>
  <w:num w:numId="6">
    <w:abstractNumId w:val="2"/>
  </w:num>
  <w:num w:numId="7">
    <w:abstractNumId w:val="1"/>
  </w:num>
  <w:num w:numId="8">
    <w:abstractNumId w:val="15"/>
  </w:num>
  <w:num w:numId="9">
    <w:abstractNumId w:val="16"/>
  </w:num>
  <w:num w:numId="10">
    <w:abstractNumId w:val="8"/>
  </w:num>
  <w:num w:numId="11">
    <w:abstractNumId w:val="7"/>
  </w:num>
  <w:num w:numId="12">
    <w:abstractNumId w:val="10"/>
  </w:num>
  <w:num w:numId="13">
    <w:abstractNumId w:val="4"/>
  </w:num>
  <w:num w:numId="14">
    <w:abstractNumId w:val="6"/>
  </w:num>
  <w:num w:numId="15">
    <w:abstractNumId w:val="9"/>
  </w:num>
  <w:num w:numId="16">
    <w:abstractNumId w:val="12"/>
  </w:num>
  <w:num w:numId="17">
    <w:abstractNumId w:val="0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5F"/>
    <w:rsid w:val="000004A2"/>
    <w:rsid w:val="000310F3"/>
    <w:rsid w:val="00052B43"/>
    <w:rsid w:val="00053299"/>
    <w:rsid w:val="000660BC"/>
    <w:rsid w:val="00093FD7"/>
    <w:rsid w:val="000A2C05"/>
    <w:rsid w:val="000B214B"/>
    <w:rsid w:val="000C00DF"/>
    <w:rsid w:val="000F209F"/>
    <w:rsid w:val="001136DA"/>
    <w:rsid w:val="0012598D"/>
    <w:rsid w:val="00133D33"/>
    <w:rsid w:val="001B5DB1"/>
    <w:rsid w:val="001B7343"/>
    <w:rsid w:val="001F5972"/>
    <w:rsid w:val="002160DB"/>
    <w:rsid w:val="0023093A"/>
    <w:rsid w:val="002358A4"/>
    <w:rsid w:val="00247FA1"/>
    <w:rsid w:val="00275678"/>
    <w:rsid w:val="002C2AF4"/>
    <w:rsid w:val="002C32F2"/>
    <w:rsid w:val="00321263"/>
    <w:rsid w:val="00323501"/>
    <w:rsid w:val="003657C7"/>
    <w:rsid w:val="003F0B1D"/>
    <w:rsid w:val="004316FF"/>
    <w:rsid w:val="00444E53"/>
    <w:rsid w:val="00471256"/>
    <w:rsid w:val="00475C08"/>
    <w:rsid w:val="00483967"/>
    <w:rsid w:val="004F032B"/>
    <w:rsid w:val="005335B6"/>
    <w:rsid w:val="0059361C"/>
    <w:rsid w:val="00593749"/>
    <w:rsid w:val="005C4677"/>
    <w:rsid w:val="005E538C"/>
    <w:rsid w:val="005F27C0"/>
    <w:rsid w:val="0062694F"/>
    <w:rsid w:val="006437B2"/>
    <w:rsid w:val="00666CB6"/>
    <w:rsid w:val="00674C34"/>
    <w:rsid w:val="006901AB"/>
    <w:rsid w:val="0069073C"/>
    <w:rsid w:val="00696C44"/>
    <w:rsid w:val="006E65E2"/>
    <w:rsid w:val="006F27BD"/>
    <w:rsid w:val="0070335B"/>
    <w:rsid w:val="00724A97"/>
    <w:rsid w:val="00730D56"/>
    <w:rsid w:val="00734F95"/>
    <w:rsid w:val="0074565C"/>
    <w:rsid w:val="0075733F"/>
    <w:rsid w:val="007655B4"/>
    <w:rsid w:val="00780392"/>
    <w:rsid w:val="007918F7"/>
    <w:rsid w:val="00793172"/>
    <w:rsid w:val="00796376"/>
    <w:rsid w:val="007A3865"/>
    <w:rsid w:val="007B0B47"/>
    <w:rsid w:val="007C4873"/>
    <w:rsid w:val="00803437"/>
    <w:rsid w:val="00815080"/>
    <w:rsid w:val="00821951"/>
    <w:rsid w:val="00844010"/>
    <w:rsid w:val="00883DE7"/>
    <w:rsid w:val="008A78D6"/>
    <w:rsid w:val="008C71DF"/>
    <w:rsid w:val="00914C42"/>
    <w:rsid w:val="0098440C"/>
    <w:rsid w:val="0099070E"/>
    <w:rsid w:val="009F5D91"/>
    <w:rsid w:val="00A25DAC"/>
    <w:rsid w:val="00A71981"/>
    <w:rsid w:val="00A84866"/>
    <w:rsid w:val="00AA2704"/>
    <w:rsid w:val="00AB68B9"/>
    <w:rsid w:val="00B22BCF"/>
    <w:rsid w:val="00B33484"/>
    <w:rsid w:val="00B4608D"/>
    <w:rsid w:val="00B64A7C"/>
    <w:rsid w:val="00B91033"/>
    <w:rsid w:val="00BC19D3"/>
    <w:rsid w:val="00BD2757"/>
    <w:rsid w:val="00BF64A7"/>
    <w:rsid w:val="00C0266B"/>
    <w:rsid w:val="00C14A37"/>
    <w:rsid w:val="00C26E65"/>
    <w:rsid w:val="00C36513"/>
    <w:rsid w:val="00C5393C"/>
    <w:rsid w:val="00C65BFD"/>
    <w:rsid w:val="00C708BF"/>
    <w:rsid w:val="00C7355F"/>
    <w:rsid w:val="00C831FB"/>
    <w:rsid w:val="00C86248"/>
    <w:rsid w:val="00C90FE6"/>
    <w:rsid w:val="00CA0603"/>
    <w:rsid w:val="00CA38C6"/>
    <w:rsid w:val="00CC3B4F"/>
    <w:rsid w:val="00CD53B6"/>
    <w:rsid w:val="00CF1A6B"/>
    <w:rsid w:val="00CF5C31"/>
    <w:rsid w:val="00D47447"/>
    <w:rsid w:val="00D617CF"/>
    <w:rsid w:val="00D6429F"/>
    <w:rsid w:val="00DB4A9C"/>
    <w:rsid w:val="00DB6A6E"/>
    <w:rsid w:val="00DC5F68"/>
    <w:rsid w:val="00DD1CB5"/>
    <w:rsid w:val="00DF3B34"/>
    <w:rsid w:val="00DF7A9C"/>
    <w:rsid w:val="00E16D05"/>
    <w:rsid w:val="00E60782"/>
    <w:rsid w:val="00E67143"/>
    <w:rsid w:val="00EA69B6"/>
    <w:rsid w:val="00ED30B8"/>
    <w:rsid w:val="00F43DAE"/>
    <w:rsid w:val="00F71314"/>
    <w:rsid w:val="00F8069D"/>
    <w:rsid w:val="00F94D79"/>
    <w:rsid w:val="00FA2F9F"/>
    <w:rsid w:val="00FC5FB5"/>
    <w:rsid w:val="00FE2E9F"/>
    <w:rsid w:val="00FE532C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E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7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5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55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2F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F2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2C32F2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normaltextrun">
    <w:name w:val="normaltextrun"/>
    <w:basedOn w:val="DefaultParagraphFont"/>
    <w:rsid w:val="002C32F2"/>
  </w:style>
  <w:style w:type="character" w:customStyle="1" w:styleId="eop">
    <w:name w:val="eop"/>
    <w:basedOn w:val="DefaultParagraphFont"/>
    <w:rsid w:val="002C32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2F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0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7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5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55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2F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F2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2C32F2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normaltextrun">
    <w:name w:val="normaltextrun"/>
    <w:basedOn w:val="DefaultParagraphFont"/>
    <w:rsid w:val="002C32F2"/>
  </w:style>
  <w:style w:type="character" w:customStyle="1" w:styleId="eop">
    <w:name w:val="eop"/>
    <w:basedOn w:val="DefaultParagraphFont"/>
    <w:rsid w:val="002C32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2F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0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E11C2ECA7614ABB23913F181DF55B" ma:contentTypeVersion="13" ma:contentTypeDescription="Create a new document." ma:contentTypeScope="" ma:versionID="f341e989207bd637d1a958c5450cfd9e">
  <xsd:schema xmlns:xsd="http://www.w3.org/2001/XMLSchema" xmlns:xs="http://www.w3.org/2001/XMLSchema" xmlns:p="http://schemas.microsoft.com/office/2006/metadata/properties" xmlns:ns3="6ffe975d-c7bf-43e3-bf11-991676b32a62" xmlns:ns4="70918093-0d26-436e-9f95-62fa79a0698e" targetNamespace="http://schemas.microsoft.com/office/2006/metadata/properties" ma:root="true" ma:fieldsID="eeb07255b1ac35973d285ab554f9b3e8" ns3:_="" ns4:_="">
    <xsd:import namespace="6ffe975d-c7bf-43e3-bf11-991676b32a62"/>
    <xsd:import namespace="70918093-0d26-436e-9f95-62fa79a069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e975d-c7bf-43e3-bf11-991676b32a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18093-0d26-436e-9f95-62fa79a069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09BAEA-3B88-47AE-AEF9-B1AFEBB7D1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F0CEC5-51E8-45F0-9CF1-7690EA817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fe975d-c7bf-43e3-bf11-991676b32a62"/>
    <ds:schemaRef ds:uri="70918093-0d26-436e-9f95-62fa79a06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C01910-F4BF-4C6E-B271-371BDB67E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15605</TotalTime>
  <Pages>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Chronic Disease Research Group</Company>
  <LinksUpToDate>false</LinksUpToDate>
  <CharactersWithSpaces>10074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melissamilliganvmd@gmail.com</dc:creator>
  <cp:lastModifiedBy>Ken Lamb</cp:lastModifiedBy>
  <cp:revision>4</cp:revision>
  <dcterms:created xsi:type="dcterms:W3CDTF">2020-09-02T21:09:00Z</dcterms:created>
  <dcterms:modified xsi:type="dcterms:W3CDTF">2020-10-08T03:02:00Z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0x010100FF8E11C2ECA7614ABB23913F181DF55B</vt:lpwstr>
  </property>
</Properties>
</file>